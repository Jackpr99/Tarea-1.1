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4715" w14:textId="77777777" w:rsidR="00E53E70" w:rsidRDefault="00E53E70" w:rsidP="00E53E70">
      <w:pPr>
        <w:jc w:val="center"/>
      </w:pPr>
      <w:r>
        <w:rPr>
          <w:noProof/>
        </w:rPr>
        <w:drawing>
          <wp:inline distT="0" distB="0" distL="0" distR="0" wp14:anchorId="29E4CAFD" wp14:editId="318DA06A">
            <wp:extent cx="3949429" cy="14161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7664" cy="1419080"/>
                    </a:xfrm>
                    <a:prstGeom prst="rect">
                      <a:avLst/>
                    </a:prstGeom>
                  </pic:spPr>
                </pic:pic>
              </a:graphicData>
            </a:graphic>
          </wp:inline>
        </w:drawing>
      </w:r>
    </w:p>
    <w:p w14:paraId="2982D6FC" w14:textId="77777777" w:rsidR="00E53E70" w:rsidRPr="00341ABF" w:rsidRDefault="00E53E70" w:rsidP="00042727">
      <w:pPr>
        <w:spacing w:line="240" w:lineRule="auto"/>
        <w:jc w:val="center"/>
        <w:rPr>
          <w:rFonts w:cs="Times New Roman"/>
          <w:color w:val="0F4761" w:themeColor="accent1" w:themeShade="BF"/>
          <w:sz w:val="48"/>
          <w:szCs w:val="48"/>
        </w:rPr>
      </w:pPr>
      <w:r w:rsidRPr="00341ABF">
        <w:rPr>
          <w:rFonts w:cs="Times New Roman"/>
          <w:color w:val="0F4761" w:themeColor="accent1" w:themeShade="BF"/>
          <w:sz w:val="48"/>
          <w:szCs w:val="48"/>
        </w:rPr>
        <w:t>Universidad Hispanoamericana</w:t>
      </w:r>
    </w:p>
    <w:p w14:paraId="1B7E39AC" w14:textId="6453B534" w:rsidR="00E53E70" w:rsidRPr="00341ABF" w:rsidRDefault="00E53E70" w:rsidP="00042727">
      <w:pPr>
        <w:spacing w:line="240" w:lineRule="auto"/>
        <w:jc w:val="center"/>
        <w:rPr>
          <w:rFonts w:cs="Times New Roman"/>
          <w:color w:val="0F4761" w:themeColor="accent1" w:themeShade="BF"/>
          <w:sz w:val="48"/>
          <w:szCs w:val="48"/>
        </w:rPr>
      </w:pPr>
    </w:p>
    <w:p w14:paraId="547730D5" w14:textId="3E2BC498" w:rsidR="00E53E70" w:rsidRPr="00341ABF" w:rsidRDefault="00E53E70" w:rsidP="00042727">
      <w:pPr>
        <w:spacing w:line="240" w:lineRule="auto"/>
        <w:jc w:val="center"/>
        <w:rPr>
          <w:rFonts w:cs="Times New Roman"/>
          <w:color w:val="0F4761" w:themeColor="accent1" w:themeShade="BF"/>
          <w:sz w:val="48"/>
          <w:szCs w:val="48"/>
        </w:rPr>
      </w:pPr>
      <w:r w:rsidRPr="00341ABF">
        <w:rPr>
          <w:rFonts w:cs="Times New Roman"/>
          <w:color w:val="0F4761" w:themeColor="accent1" w:themeShade="BF"/>
          <w:sz w:val="48"/>
          <w:szCs w:val="48"/>
        </w:rPr>
        <w:t>Curso</w:t>
      </w:r>
      <w:r w:rsidR="008B461B">
        <w:rPr>
          <w:rFonts w:cs="Times New Roman"/>
          <w:color w:val="0F4761" w:themeColor="accent1" w:themeShade="BF"/>
          <w:sz w:val="48"/>
          <w:szCs w:val="48"/>
        </w:rPr>
        <w:t>:</w:t>
      </w:r>
      <w:r w:rsidRPr="00341ABF">
        <w:rPr>
          <w:rFonts w:cs="Times New Roman"/>
          <w:color w:val="0F4761" w:themeColor="accent1" w:themeShade="BF"/>
          <w:sz w:val="48"/>
          <w:szCs w:val="48"/>
        </w:rPr>
        <w:t xml:space="preserve"> Métodos de Investigación</w:t>
      </w:r>
    </w:p>
    <w:p w14:paraId="7B9941CD" w14:textId="77777777" w:rsidR="00E53E70" w:rsidRPr="00341ABF" w:rsidRDefault="00E53E70" w:rsidP="00042727">
      <w:pPr>
        <w:spacing w:line="240" w:lineRule="auto"/>
        <w:jc w:val="center"/>
        <w:rPr>
          <w:rFonts w:cs="Times New Roman"/>
          <w:color w:val="0F4761" w:themeColor="accent1" w:themeShade="BF"/>
          <w:sz w:val="48"/>
          <w:szCs w:val="48"/>
        </w:rPr>
      </w:pPr>
    </w:p>
    <w:p w14:paraId="417E614A" w14:textId="6A2441AA" w:rsidR="00E53E70" w:rsidRDefault="00042727" w:rsidP="00042727">
      <w:pPr>
        <w:spacing w:line="240" w:lineRule="auto"/>
        <w:jc w:val="center"/>
        <w:rPr>
          <w:rFonts w:cs="Times New Roman"/>
          <w:color w:val="0F4761" w:themeColor="accent1" w:themeShade="BF"/>
          <w:sz w:val="48"/>
          <w:szCs w:val="48"/>
        </w:rPr>
      </w:pPr>
      <w:r>
        <w:rPr>
          <w:rFonts w:cs="Times New Roman"/>
          <w:color w:val="0F4761" w:themeColor="accent1" w:themeShade="BF"/>
          <w:sz w:val="48"/>
          <w:szCs w:val="48"/>
        </w:rPr>
        <w:t>Proyecto de Investigación:</w:t>
      </w:r>
    </w:p>
    <w:p w14:paraId="4511CA02" w14:textId="07E4F719" w:rsidR="00042727" w:rsidRPr="007922AD" w:rsidRDefault="007922AD" w:rsidP="00042727">
      <w:pPr>
        <w:spacing w:line="240" w:lineRule="auto"/>
        <w:jc w:val="center"/>
        <w:rPr>
          <w:rFonts w:cs="Times New Roman"/>
          <w:color w:val="153D63" w:themeColor="text2" w:themeTint="E6"/>
          <w:sz w:val="48"/>
          <w:szCs w:val="48"/>
        </w:rPr>
      </w:pPr>
      <w:r w:rsidRPr="007922AD">
        <w:rPr>
          <w:rFonts w:cs="Times New Roman"/>
          <w:color w:val="153D63" w:themeColor="text2" w:themeTint="E6"/>
          <w:sz w:val="48"/>
          <w:szCs w:val="48"/>
        </w:rPr>
        <w:t>La ciberseguridad, el daño que causa en adultos mayores su desconocimiento.</w:t>
      </w:r>
    </w:p>
    <w:p w14:paraId="28672BA0" w14:textId="77777777" w:rsidR="00E53E70" w:rsidRPr="00341ABF" w:rsidRDefault="00E53E70" w:rsidP="00042727">
      <w:pPr>
        <w:spacing w:line="240" w:lineRule="auto"/>
        <w:jc w:val="center"/>
        <w:rPr>
          <w:rFonts w:cs="Times New Roman"/>
          <w:color w:val="0F4761" w:themeColor="accent1" w:themeShade="BF"/>
          <w:sz w:val="48"/>
          <w:szCs w:val="48"/>
        </w:rPr>
      </w:pPr>
    </w:p>
    <w:p w14:paraId="19016781" w14:textId="77777777" w:rsidR="00E53E70" w:rsidRPr="00341ABF" w:rsidRDefault="00E53E70" w:rsidP="00042727">
      <w:pPr>
        <w:spacing w:line="240" w:lineRule="auto"/>
        <w:jc w:val="center"/>
        <w:rPr>
          <w:rFonts w:cs="Times New Roman"/>
          <w:color w:val="0F4761" w:themeColor="accent1" w:themeShade="BF"/>
          <w:sz w:val="48"/>
          <w:szCs w:val="48"/>
        </w:rPr>
      </w:pPr>
      <w:r w:rsidRPr="00341ABF">
        <w:rPr>
          <w:rFonts w:cs="Times New Roman"/>
          <w:color w:val="0F4761" w:themeColor="accent1" w:themeShade="BF"/>
          <w:sz w:val="48"/>
          <w:szCs w:val="48"/>
        </w:rPr>
        <w:t>Profesora</w:t>
      </w:r>
      <w:r>
        <w:rPr>
          <w:rFonts w:cs="Times New Roman"/>
          <w:color w:val="0F4761" w:themeColor="accent1" w:themeShade="BF"/>
          <w:sz w:val="48"/>
          <w:szCs w:val="48"/>
        </w:rPr>
        <w:t>:</w:t>
      </w:r>
      <w:r w:rsidRPr="00341ABF">
        <w:rPr>
          <w:rFonts w:cs="Times New Roman"/>
          <w:color w:val="0F4761" w:themeColor="accent1" w:themeShade="BF"/>
          <w:sz w:val="48"/>
          <w:szCs w:val="48"/>
        </w:rPr>
        <w:t xml:space="preserve"> MSC. Marilyn Román Bejarano</w:t>
      </w:r>
    </w:p>
    <w:p w14:paraId="65EC7330" w14:textId="77777777" w:rsidR="00E53E70" w:rsidRDefault="00E53E70" w:rsidP="00042727">
      <w:pPr>
        <w:spacing w:line="240" w:lineRule="auto"/>
        <w:jc w:val="center"/>
        <w:rPr>
          <w:rFonts w:cs="Times New Roman"/>
          <w:color w:val="0F4761" w:themeColor="accent1" w:themeShade="BF"/>
          <w:sz w:val="56"/>
          <w:szCs w:val="56"/>
        </w:rPr>
      </w:pPr>
    </w:p>
    <w:p w14:paraId="3B0BE289" w14:textId="7A5B7C81" w:rsidR="00E53E70" w:rsidRDefault="00E53E70" w:rsidP="00042727">
      <w:pPr>
        <w:spacing w:line="240" w:lineRule="auto"/>
        <w:jc w:val="center"/>
        <w:rPr>
          <w:rFonts w:cs="Times New Roman"/>
          <w:color w:val="0F4761" w:themeColor="accent1" w:themeShade="BF"/>
          <w:sz w:val="56"/>
          <w:szCs w:val="56"/>
        </w:rPr>
      </w:pPr>
      <w:r>
        <w:rPr>
          <w:rFonts w:cs="Times New Roman"/>
          <w:color w:val="0F4761" w:themeColor="accent1" w:themeShade="BF"/>
          <w:sz w:val="56"/>
          <w:szCs w:val="56"/>
        </w:rPr>
        <w:t>Estudiantes: Jackson Pérez Rayo</w:t>
      </w:r>
    </w:p>
    <w:p w14:paraId="070557D1" w14:textId="5B354D4A" w:rsidR="007304E0" w:rsidRDefault="007304E0" w:rsidP="00042727">
      <w:pPr>
        <w:spacing w:line="240" w:lineRule="auto"/>
        <w:ind w:firstLine="708"/>
        <w:jc w:val="center"/>
        <w:rPr>
          <w:rFonts w:cs="Times New Roman"/>
          <w:color w:val="0F4761" w:themeColor="accent1" w:themeShade="BF"/>
          <w:sz w:val="56"/>
          <w:szCs w:val="56"/>
        </w:rPr>
      </w:pPr>
      <w:r>
        <w:rPr>
          <w:rFonts w:cs="Times New Roman"/>
          <w:color w:val="0F4761" w:themeColor="accent1" w:themeShade="BF"/>
          <w:sz w:val="56"/>
          <w:szCs w:val="56"/>
        </w:rPr>
        <w:t>Olman Páez Fernández</w:t>
      </w:r>
    </w:p>
    <w:p w14:paraId="51FE8366" w14:textId="77777777" w:rsidR="00E53E70" w:rsidRDefault="00E53E70" w:rsidP="00042727">
      <w:pPr>
        <w:spacing w:line="240" w:lineRule="auto"/>
        <w:jc w:val="center"/>
        <w:rPr>
          <w:rFonts w:cs="Times New Roman"/>
          <w:color w:val="0F4761" w:themeColor="accent1" w:themeShade="BF"/>
          <w:sz w:val="56"/>
          <w:szCs w:val="56"/>
        </w:rPr>
      </w:pPr>
    </w:p>
    <w:p w14:paraId="2C03D3E5" w14:textId="1F84BDF2" w:rsidR="00E53E70" w:rsidRDefault="00E53E70" w:rsidP="00042727">
      <w:pPr>
        <w:spacing w:line="240" w:lineRule="auto"/>
        <w:jc w:val="center"/>
        <w:rPr>
          <w:rFonts w:cs="Times New Roman"/>
          <w:color w:val="0F4761" w:themeColor="accent1" w:themeShade="BF"/>
          <w:sz w:val="56"/>
          <w:szCs w:val="56"/>
        </w:rPr>
      </w:pPr>
      <w:r>
        <w:rPr>
          <w:rFonts w:cs="Times New Roman"/>
          <w:color w:val="0F4761" w:themeColor="accent1" w:themeShade="BF"/>
          <w:sz w:val="56"/>
          <w:szCs w:val="56"/>
        </w:rPr>
        <w:t>Fecha de entrega: 2</w:t>
      </w:r>
      <w:r w:rsidR="007304E0">
        <w:rPr>
          <w:rFonts w:cs="Times New Roman"/>
          <w:color w:val="0F4761" w:themeColor="accent1" w:themeShade="BF"/>
          <w:sz w:val="56"/>
          <w:szCs w:val="56"/>
        </w:rPr>
        <w:t>7/02/2024</w:t>
      </w:r>
    </w:p>
    <w:sdt>
      <w:sdtPr>
        <w:rPr>
          <w:rFonts w:ascii="Times New Roman" w:eastAsiaTheme="minorEastAsia" w:hAnsi="Times New Roman" w:cstheme="minorBidi"/>
          <w:color w:val="auto"/>
          <w:kern w:val="2"/>
          <w:sz w:val="24"/>
          <w:szCs w:val="24"/>
          <w:lang w:val="es-ES" w:eastAsia="en-US"/>
        </w:rPr>
        <w:id w:val="2069608473"/>
        <w:docPartObj>
          <w:docPartGallery w:val="Table of Contents"/>
          <w:docPartUnique/>
        </w:docPartObj>
      </w:sdtPr>
      <w:sdtEndPr>
        <w:rPr>
          <w:b/>
          <w:bCs/>
        </w:rPr>
      </w:sdtEndPr>
      <w:sdtContent>
        <w:p w14:paraId="490FF591" w14:textId="6C636F34" w:rsidR="00FB3853" w:rsidRDefault="00FB3853">
          <w:pPr>
            <w:pStyle w:val="TtuloTDC"/>
          </w:pPr>
          <w:r>
            <w:rPr>
              <w:lang w:val="es-ES"/>
            </w:rPr>
            <w:t>Contenido</w:t>
          </w:r>
        </w:p>
        <w:p w14:paraId="71963AF4" w14:textId="0E38F995" w:rsidR="00C8341F" w:rsidRDefault="00FB3853">
          <w:pPr>
            <w:pStyle w:val="TDC1"/>
            <w:tabs>
              <w:tab w:val="left" w:pos="480"/>
              <w:tab w:val="right" w:leader="dot" w:pos="9394"/>
            </w:tabs>
            <w:rPr>
              <w:rFonts w:asciiTheme="minorHAnsi" w:eastAsiaTheme="minorEastAsia" w:hAnsiTheme="minorHAnsi"/>
              <w:noProof/>
              <w:szCs w:val="24"/>
              <w:lang w:eastAsia="es-CR"/>
            </w:rPr>
          </w:pPr>
          <w:r>
            <w:fldChar w:fldCharType="begin"/>
          </w:r>
          <w:r>
            <w:instrText xml:space="preserve"> TOC \o "1-3" \h \z \u </w:instrText>
          </w:r>
          <w:r>
            <w:fldChar w:fldCharType="separate"/>
          </w:r>
          <w:hyperlink w:anchor="_Toc164096758" w:history="1">
            <w:r w:rsidR="00C8341F" w:rsidRPr="00A1541E">
              <w:rPr>
                <w:rStyle w:val="Hipervnculo"/>
                <w:rFonts w:ascii="Symbol" w:hAnsi="Symbol"/>
                <w:noProof/>
              </w:rPr>
              <w:t></w:t>
            </w:r>
            <w:r w:rsidR="00C8341F">
              <w:rPr>
                <w:rFonts w:asciiTheme="minorHAnsi" w:eastAsiaTheme="minorEastAsia" w:hAnsiTheme="minorHAnsi"/>
                <w:noProof/>
                <w:szCs w:val="24"/>
                <w:lang w:eastAsia="es-CR"/>
              </w:rPr>
              <w:tab/>
            </w:r>
            <w:r w:rsidR="00C8341F" w:rsidRPr="00A1541E">
              <w:rPr>
                <w:rStyle w:val="Hipervnculo"/>
                <w:noProof/>
              </w:rPr>
              <w:t>Capítulo I</w:t>
            </w:r>
            <w:r w:rsidR="00C8341F">
              <w:rPr>
                <w:noProof/>
                <w:webHidden/>
              </w:rPr>
              <w:tab/>
            </w:r>
            <w:r w:rsidR="00C8341F">
              <w:rPr>
                <w:noProof/>
                <w:webHidden/>
              </w:rPr>
              <w:fldChar w:fldCharType="begin"/>
            </w:r>
            <w:r w:rsidR="00C8341F">
              <w:rPr>
                <w:noProof/>
                <w:webHidden/>
              </w:rPr>
              <w:instrText xml:space="preserve"> PAGEREF _Toc164096758 \h </w:instrText>
            </w:r>
            <w:r w:rsidR="00C8341F">
              <w:rPr>
                <w:noProof/>
                <w:webHidden/>
              </w:rPr>
            </w:r>
            <w:r w:rsidR="00C8341F">
              <w:rPr>
                <w:noProof/>
                <w:webHidden/>
              </w:rPr>
              <w:fldChar w:fldCharType="separate"/>
            </w:r>
            <w:r w:rsidR="00C8341F">
              <w:rPr>
                <w:noProof/>
                <w:webHidden/>
              </w:rPr>
              <w:t>3</w:t>
            </w:r>
            <w:r w:rsidR="00C8341F">
              <w:rPr>
                <w:noProof/>
                <w:webHidden/>
              </w:rPr>
              <w:fldChar w:fldCharType="end"/>
            </w:r>
          </w:hyperlink>
        </w:p>
        <w:p w14:paraId="2B609941" w14:textId="13E2C14B" w:rsidR="00C8341F" w:rsidRDefault="00C8341F">
          <w:pPr>
            <w:pStyle w:val="TDC2"/>
            <w:tabs>
              <w:tab w:val="left" w:pos="720"/>
              <w:tab w:val="right" w:leader="dot" w:pos="9394"/>
            </w:tabs>
            <w:rPr>
              <w:rFonts w:asciiTheme="minorHAnsi" w:eastAsiaTheme="minorEastAsia" w:hAnsiTheme="minorHAnsi"/>
              <w:noProof/>
              <w:szCs w:val="24"/>
              <w:lang w:eastAsia="es-CR"/>
            </w:rPr>
          </w:pPr>
          <w:hyperlink w:anchor="_Toc164096759" w:history="1">
            <w:r w:rsidRPr="00A1541E">
              <w:rPr>
                <w:rStyle w:val="Hipervnculo"/>
                <w:noProof/>
              </w:rPr>
              <w:t>1.</w:t>
            </w:r>
            <w:r>
              <w:rPr>
                <w:rFonts w:asciiTheme="minorHAnsi" w:eastAsiaTheme="minorEastAsia" w:hAnsiTheme="minorHAnsi"/>
                <w:noProof/>
                <w:szCs w:val="24"/>
                <w:lang w:eastAsia="es-CR"/>
              </w:rPr>
              <w:tab/>
            </w:r>
            <w:r w:rsidRPr="00A1541E">
              <w:rPr>
                <w:rStyle w:val="Hipervnculo"/>
                <w:noProof/>
              </w:rPr>
              <w:t>Antecedentes de la investigación.</w:t>
            </w:r>
            <w:r>
              <w:rPr>
                <w:noProof/>
                <w:webHidden/>
              </w:rPr>
              <w:tab/>
            </w:r>
            <w:r>
              <w:rPr>
                <w:noProof/>
                <w:webHidden/>
              </w:rPr>
              <w:fldChar w:fldCharType="begin"/>
            </w:r>
            <w:r>
              <w:rPr>
                <w:noProof/>
                <w:webHidden/>
              </w:rPr>
              <w:instrText xml:space="preserve"> PAGEREF _Toc164096759 \h </w:instrText>
            </w:r>
            <w:r>
              <w:rPr>
                <w:noProof/>
                <w:webHidden/>
              </w:rPr>
            </w:r>
            <w:r>
              <w:rPr>
                <w:noProof/>
                <w:webHidden/>
              </w:rPr>
              <w:fldChar w:fldCharType="separate"/>
            </w:r>
            <w:r>
              <w:rPr>
                <w:noProof/>
                <w:webHidden/>
              </w:rPr>
              <w:t>3</w:t>
            </w:r>
            <w:r>
              <w:rPr>
                <w:noProof/>
                <w:webHidden/>
              </w:rPr>
              <w:fldChar w:fldCharType="end"/>
            </w:r>
          </w:hyperlink>
        </w:p>
        <w:p w14:paraId="33E41AC5" w14:textId="2A0541C2" w:rsidR="00C8341F" w:rsidRDefault="00C8341F">
          <w:pPr>
            <w:pStyle w:val="TDC2"/>
            <w:tabs>
              <w:tab w:val="left" w:pos="720"/>
              <w:tab w:val="right" w:leader="dot" w:pos="9394"/>
            </w:tabs>
            <w:rPr>
              <w:rFonts w:asciiTheme="minorHAnsi" w:eastAsiaTheme="minorEastAsia" w:hAnsiTheme="minorHAnsi"/>
              <w:noProof/>
              <w:szCs w:val="24"/>
              <w:lang w:eastAsia="es-CR"/>
            </w:rPr>
          </w:pPr>
          <w:hyperlink w:anchor="_Toc164096760" w:history="1">
            <w:r w:rsidRPr="00A1541E">
              <w:rPr>
                <w:rStyle w:val="Hipervnculo"/>
                <w:noProof/>
              </w:rPr>
              <w:t>2.</w:t>
            </w:r>
            <w:r>
              <w:rPr>
                <w:rFonts w:asciiTheme="minorHAnsi" w:eastAsiaTheme="minorEastAsia" w:hAnsiTheme="minorHAnsi"/>
                <w:noProof/>
                <w:szCs w:val="24"/>
                <w:lang w:eastAsia="es-CR"/>
              </w:rPr>
              <w:tab/>
            </w:r>
            <w:r w:rsidRPr="00A1541E">
              <w:rPr>
                <w:rStyle w:val="Hipervnculo"/>
                <w:noProof/>
              </w:rPr>
              <w:t>Resumen</w:t>
            </w:r>
            <w:r>
              <w:rPr>
                <w:noProof/>
                <w:webHidden/>
              </w:rPr>
              <w:tab/>
            </w:r>
            <w:r>
              <w:rPr>
                <w:noProof/>
                <w:webHidden/>
              </w:rPr>
              <w:fldChar w:fldCharType="begin"/>
            </w:r>
            <w:r>
              <w:rPr>
                <w:noProof/>
                <w:webHidden/>
              </w:rPr>
              <w:instrText xml:space="preserve"> PAGEREF _Toc164096760 \h </w:instrText>
            </w:r>
            <w:r>
              <w:rPr>
                <w:noProof/>
                <w:webHidden/>
              </w:rPr>
            </w:r>
            <w:r>
              <w:rPr>
                <w:noProof/>
                <w:webHidden/>
              </w:rPr>
              <w:fldChar w:fldCharType="separate"/>
            </w:r>
            <w:r>
              <w:rPr>
                <w:noProof/>
                <w:webHidden/>
              </w:rPr>
              <w:t>8</w:t>
            </w:r>
            <w:r>
              <w:rPr>
                <w:noProof/>
                <w:webHidden/>
              </w:rPr>
              <w:fldChar w:fldCharType="end"/>
            </w:r>
          </w:hyperlink>
        </w:p>
        <w:p w14:paraId="50E3CE55" w14:textId="76FFB4FA" w:rsidR="00C8341F" w:rsidRDefault="00C8341F">
          <w:pPr>
            <w:pStyle w:val="TDC2"/>
            <w:tabs>
              <w:tab w:val="left" w:pos="720"/>
              <w:tab w:val="right" w:leader="dot" w:pos="9394"/>
            </w:tabs>
            <w:rPr>
              <w:rFonts w:asciiTheme="minorHAnsi" w:eastAsiaTheme="minorEastAsia" w:hAnsiTheme="minorHAnsi"/>
              <w:noProof/>
              <w:szCs w:val="24"/>
              <w:lang w:eastAsia="es-CR"/>
            </w:rPr>
          </w:pPr>
          <w:hyperlink w:anchor="_Toc164096761" w:history="1">
            <w:r w:rsidRPr="00A1541E">
              <w:rPr>
                <w:rStyle w:val="Hipervnculo"/>
                <w:noProof/>
              </w:rPr>
              <w:t>3.</w:t>
            </w:r>
            <w:r>
              <w:rPr>
                <w:rFonts w:asciiTheme="minorHAnsi" w:eastAsiaTheme="minorEastAsia" w:hAnsiTheme="minorHAnsi"/>
                <w:noProof/>
                <w:szCs w:val="24"/>
                <w:lang w:eastAsia="es-CR"/>
              </w:rPr>
              <w:tab/>
            </w:r>
            <w:r w:rsidRPr="00A1541E">
              <w:rPr>
                <w:rStyle w:val="Hipervnculo"/>
                <w:noProof/>
              </w:rPr>
              <w:t>Objetivo general</w:t>
            </w:r>
            <w:r>
              <w:rPr>
                <w:noProof/>
                <w:webHidden/>
              </w:rPr>
              <w:tab/>
            </w:r>
            <w:r>
              <w:rPr>
                <w:noProof/>
                <w:webHidden/>
              </w:rPr>
              <w:fldChar w:fldCharType="begin"/>
            </w:r>
            <w:r>
              <w:rPr>
                <w:noProof/>
                <w:webHidden/>
              </w:rPr>
              <w:instrText xml:space="preserve"> PAGEREF _Toc164096761 \h </w:instrText>
            </w:r>
            <w:r>
              <w:rPr>
                <w:noProof/>
                <w:webHidden/>
              </w:rPr>
            </w:r>
            <w:r>
              <w:rPr>
                <w:noProof/>
                <w:webHidden/>
              </w:rPr>
              <w:fldChar w:fldCharType="separate"/>
            </w:r>
            <w:r>
              <w:rPr>
                <w:noProof/>
                <w:webHidden/>
              </w:rPr>
              <w:t>9</w:t>
            </w:r>
            <w:r>
              <w:rPr>
                <w:noProof/>
                <w:webHidden/>
              </w:rPr>
              <w:fldChar w:fldCharType="end"/>
            </w:r>
          </w:hyperlink>
        </w:p>
        <w:p w14:paraId="4E6F79C1" w14:textId="6CC9F9FD" w:rsidR="00C8341F" w:rsidRDefault="00C8341F">
          <w:pPr>
            <w:pStyle w:val="TDC2"/>
            <w:tabs>
              <w:tab w:val="left" w:pos="720"/>
              <w:tab w:val="right" w:leader="dot" w:pos="9394"/>
            </w:tabs>
            <w:rPr>
              <w:rFonts w:asciiTheme="minorHAnsi" w:eastAsiaTheme="minorEastAsia" w:hAnsiTheme="minorHAnsi"/>
              <w:noProof/>
              <w:szCs w:val="24"/>
              <w:lang w:eastAsia="es-CR"/>
            </w:rPr>
          </w:pPr>
          <w:hyperlink w:anchor="_Toc164096762" w:history="1">
            <w:r w:rsidRPr="00A1541E">
              <w:rPr>
                <w:rStyle w:val="Hipervnculo"/>
                <w:noProof/>
              </w:rPr>
              <w:t>4.</w:t>
            </w:r>
            <w:r>
              <w:rPr>
                <w:rFonts w:asciiTheme="minorHAnsi" w:eastAsiaTheme="minorEastAsia" w:hAnsiTheme="minorHAnsi"/>
                <w:noProof/>
                <w:szCs w:val="24"/>
                <w:lang w:eastAsia="es-CR"/>
              </w:rPr>
              <w:tab/>
            </w:r>
            <w:r w:rsidRPr="00A1541E">
              <w:rPr>
                <w:rStyle w:val="Hipervnculo"/>
                <w:noProof/>
              </w:rPr>
              <w:t>Objetivos específicos</w:t>
            </w:r>
            <w:r>
              <w:rPr>
                <w:noProof/>
                <w:webHidden/>
              </w:rPr>
              <w:tab/>
            </w:r>
            <w:r>
              <w:rPr>
                <w:noProof/>
                <w:webHidden/>
              </w:rPr>
              <w:fldChar w:fldCharType="begin"/>
            </w:r>
            <w:r>
              <w:rPr>
                <w:noProof/>
                <w:webHidden/>
              </w:rPr>
              <w:instrText xml:space="preserve"> PAGEREF _Toc164096762 \h </w:instrText>
            </w:r>
            <w:r>
              <w:rPr>
                <w:noProof/>
                <w:webHidden/>
              </w:rPr>
            </w:r>
            <w:r>
              <w:rPr>
                <w:noProof/>
                <w:webHidden/>
              </w:rPr>
              <w:fldChar w:fldCharType="separate"/>
            </w:r>
            <w:r>
              <w:rPr>
                <w:noProof/>
                <w:webHidden/>
              </w:rPr>
              <w:t>9</w:t>
            </w:r>
            <w:r>
              <w:rPr>
                <w:noProof/>
                <w:webHidden/>
              </w:rPr>
              <w:fldChar w:fldCharType="end"/>
            </w:r>
          </w:hyperlink>
        </w:p>
        <w:p w14:paraId="259ECA04" w14:textId="2FF6A422" w:rsidR="00C8341F" w:rsidRDefault="00C8341F">
          <w:pPr>
            <w:pStyle w:val="TDC2"/>
            <w:tabs>
              <w:tab w:val="left" w:pos="720"/>
              <w:tab w:val="right" w:leader="dot" w:pos="9394"/>
            </w:tabs>
            <w:rPr>
              <w:rFonts w:asciiTheme="minorHAnsi" w:eastAsiaTheme="minorEastAsia" w:hAnsiTheme="minorHAnsi"/>
              <w:noProof/>
              <w:szCs w:val="24"/>
              <w:lang w:eastAsia="es-CR"/>
            </w:rPr>
          </w:pPr>
          <w:hyperlink w:anchor="_Toc164096763" w:history="1">
            <w:r w:rsidRPr="00A1541E">
              <w:rPr>
                <w:rStyle w:val="Hipervnculo"/>
                <w:noProof/>
              </w:rPr>
              <w:t>5.</w:t>
            </w:r>
            <w:r>
              <w:rPr>
                <w:rFonts w:asciiTheme="minorHAnsi" w:eastAsiaTheme="minorEastAsia" w:hAnsiTheme="minorHAnsi"/>
                <w:noProof/>
                <w:szCs w:val="24"/>
                <w:lang w:eastAsia="es-CR"/>
              </w:rPr>
              <w:tab/>
            </w:r>
            <w:r w:rsidRPr="00A1541E">
              <w:rPr>
                <w:rStyle w:val="Hipervnculo"/>
                <w:noProof/>
              </w:rPr>
              <w:t>Justificación</w:t>
            </w:r>
            <w:r>
              <w:rPr>
                <w:noProof/>
                <w:webHidden/>
              </w:rPr>
              <w:tab/>
            </w:r>
            <w:r>
              <w:rPr>
                <w:noProof/>
                <w:webHidden/>
              </w:rPr>
              <w:fldChar w:fldCharType="begin"/>
            </w:r>
            <w:r>
              <w:rPr>
                <w:noProof/>
                <w:webHidden/>
              </w:rPr>
              <w:instrText xml:space="preserve"> PAGEREF _Toc164096763 \h </w:instrText>
            </w:r>
            <w:r>
              <w:rPr>
                <w:noProof/>
                <w:webHidden/>
              </w:rPr>
            </w:r>
            <w:r>
              <w:rPr>
                <w:noProof/>
                <w:webHidden/>
              </w:rPr>
              <w:fldChar w:fldCharType="separate"/>
            </w:r>
            <w:r>
              <w:rPr>
                <w:noProof/>
                <w:webHidden/>
              </w:rPr>
              <w:t>10</w:t>
            </w:r>
            <w:r>
              <w:rPr>
                <w:noProof/>
                <w:webHidden/>
              </w:rPr>
              <w:fldChar w:fldCharType="end"/>
            </w:r>
          </w:hyperlink>
        </w:p>
        <w:p w14:paraId="57B8BA51" w14:textId="0D146C72" w:rsidR="00C8341F" w:rsidRDefault="00C8341F">
          <w:pPr>
            <w:pStyle w:val="TDC2"/>
            <w:tabs>
              <w:tab w:val="left" w:pos="720"/>
              <w:tab w:val="right" w:leader="dot" w:pos="9394"/>
            </w:tabs>
            <w:rPr>
              <w:rFonts w:asciiTheme="minorHAnsi" w:eastAsiaTheme="minorEastAsia" w:hAnsiTheme="minorHAnsi"/>
              <w:noProof/>
              <w:szCs w:val="24"/>
              <w:lang w:eastAsia="es-CR"/>
            </w:rPr>
          </w:pPr>
          <w:hyperlink w:anchor="_Toc164096764" w:history="1">
            <w:r w:rsidRPr="00A1541E">
              <w:rPr>
                <w:rStyle w:val="Hipervnculo"/>
                <w:noProof/>
              </w:rPr>
              <w:t>6.</w:t>
            </w:r>
            <w:r>
              <w:rPr>
                <w:rFonts w:asciiTheme="minorHAnsi" w:eastAsiaTheme="minorEastAsia" w:hAnsiTheme="minorHAnsi"/>
                <w:noProof/>
                <w:szCs w:val="24"/>
                <w:lang w:eastAsia="es-CR"/>
              </w:rPr>
              <w:tab/>
            </w:r>
            <w:r w:rsidRPr="00A1541E">
              <w:rPr>
                <w:rStyle w:val="Hipervnculo"/>
                <w:noProof/>
              </w:rPr>
              <w:t>Marco Teórico.</w:t>
            </w:r>
            <w:r>
              <w:rPr>
                <w:noProof/>
                <w:webHidden/>
              </w:rPr>
              <w:tab/>
            </w:r>
            <w:r>
              <w:rPr>
                <w:noProof/>
                <w:webHidden/>
              </w:rPr>
              <w:fldChar w:fldCharType="begin"/>
            </w:r>
            <w:r>
              <w:rPr>
                <w:noProof/>
                <w:webHidden/>
              </w:rPr>
              <w:instrText xml:space="preserve"> PAGEREF _Toc164096764 \h </w:instrText>
            </w:r>
            <w:r>
              <w:rPr>
                <w:noProof/>
                <w:webHidden/>
              </w:rPr>
            </w:r>
            <w:r>
              <w:rPr>
                <w:noProof/>
                <w:webHidden/>
              </w:rPr>
              <w:fldChar w:fldCharType="separate"/>
            </w:r>
            <w:r>
              <w:rPr>
                <w:noProof/>
                <w:webHidden/>
              </w:rPr>
              <w:t>12</w:t>
            </w:r>
            <w:r>
              <w:rPr>
                <w:noProof/>
                <w:webHidden/>
              </w:rPr>
              <w:fldChar w:fldCharType="end"/>
            </w:r>
          </w:hyperlink>
        </w:p>
        <w:p w14:paraId="64D09E79" w14:textId="370B4951" w:rsidR="00C8341F" w:rsidRDefault="00C8341F">
          <w:pPr>
            <w:pStyle w:val="TDC2"/>
            <w:tabs>
              <w:tab w:val="left" w:pos="720"/>
              <w:tab w:val="right" w:leader="dot" w:pos="9394"/>
            </w:tabs>
            <w:rPr>
              <w:rFonts w:asciiTheme="minorHAnsi" w:eastAsiaTheme="minorEastAsia" w:hAnsiTheme="minorHAnsi"/>
              <w:noProof/>
              <w:szCs w:val="24"/>
              <w:lang w:eastAsia="es-CR"/>
            </w:rPr>
          </w:pPr>
          <w:hyperlink w:anchor="_Toc164096765" w:history="1">
            <w:r w:rsidRPr="00A1541E">
              <w:rPr>
                <w:rStyle w:val="Hipervnculo"/>
                <w:noProof/>
              </w:rPr>
              <w:t>7.</w:t>
            </w:r>
            <w:r>
              <w:rPr>
                <w:rFonts w:asciiTheme="minorHAnsi" w:eastAsiaTheme="minorEastAsia" w:hAnsiTheme="minorHAnsi"/>
                <w:noProof/>
                <w:szCs w:val="24"/>
                <w:lang w:eastAsia="es-CR"/>
              </w:rPr>
              <w:tab/>
            </w:r>
            <w:r w:rsidRPr="00A1541E">
              <w:rPr>
                <w:rStyle w:val="Hipervnculo"/>
                <w:noProof/>
              </w:rPr>
              <w:t>Recolección de la información</w:t>
            </w:r>
            <w:r>
              <w:rPr>
                <w:noProof/>
                <w:webHidden/>
              </w:rPr>
              <w:tab/>
            </w:r>
            <w:r>
              <w:rPr>
                <w:noProof/>
                <w:webHidden/>
              </w:rPr>
              <w:fldChar w:fldCharType="begin"/>
            </w:r>
            <w:r>
              <w:rPr>
                <w:noProof/>
                <w:webHidden/>
              </w:rPr>
              <w:instrText xml:space="preserve"> PAGEREF _Toc164096765 \h </w:instrText>
            </w:r>
            <w:r>
              <w:rPr>
                <w:noProof/>
                <w:webHidden/>
              </w:rPr>
            </w:r>
            <w:r>
              <w:rPr>
                <w:noProof/>
                <w:webHidden/>
              </w:rPr>
              <w:fldChar w:fldCharType="separate"/>
            </w:r>
            <w:r>
              <w:rPr>
                <w:noProof/>
                <w:webHidden/>
              </w:rPr>
              <w:t>13</w:t>
            </w:r>
            <w:r>
              <w:rPr>
                <w:noProof/>
                <w:webHidden/>
              </w:rPr>
              <w:fldChar w:fldCharType="end"/>
            </w:r>
          </w:hyperlink>
        </w:p>
        <w:p w14:paraId="325C7B1F" w14:textId="471CFA53" w:rsidR="00C8341F" w:rsidRDefault="00C8341F">
          <w:pPr>
            <w:pStyle w:val="TDC2"/>
            <w:tabs>
              <w:tab w:val="right" w:leader="dot" w:pos="9394"/>
            </w:tabs>
            <w:rPr>
              <w:rFonts w:asciiTheme="minorHAnsi" w:eastAsiaTheme="minorEastAsia" w:hAnsiTheme="minorHAnsi"/>
              <w:noProof/>
              <w:szCs w:val="24"/>
              <w:lang w:eastAsia="es-CR"/>
            </w:rPr>
          </w:pPr>
          <w:hyperlink w:anchor="_Toc164096766" w:history="1">
            <w:r w:rsidRPr="00A1541E">
              <w:rPr>
                <w:rStyle w:val="Hipervnculo"/>
                <w:noProof/>
              </w:rPr>
              <w:t>8. Marco conceptual</w:t>
            </w:r>
            <w:r>
              <w:rPr>
                <w:noProof/>
                <w:webHidden/>
              </w:rPr>
              <w:tab/>
            </w:r>
            <w:r>
              <w:rPr>
                <w:noProof/>
                <w:webHidden/>
              </w:rPr>
              <w:fldChar w:fldCharType="begin"/>
            </w:r>
            <w:r>
              <w:rPr>
                <w:noProof/>
                <w:webHidden/>
              </w:rPr>
              <w:instrText xml:space="preserve"> PAGEREF _Toc164096766 \h </w:instrText>
            </w:r>
            <w:r>
              <w:rPr>
                <w:noProof/>
                <w:webHidden/>
              </w:rPr>
            </w:r>
            <w:r>
              <w:rPr>
                <w:noProof/>
                <w:webHidden/>
              </w:rPr>
              <w:fldChar w:fldCharType="separate"/>
            </w:r>
            <w:r>
              <w:rPr>
                <w:noProof/>
                <w:webHidden/>
              </w:rPr>
              <w:t>17</w:t>
            </w:r>
            <w:r>
              <w:rPr>
                <w:noProof/>
                <w:webHidden/>
              </w:rPr>
              <w:fldChar w:fldCharType="end"/>
            </w:r>
          </w:hyperlink>
        </w:p>
        <w:p w14:paraId="20EC3512" w14:textId="295E7291" w:rsidR="00C8341F" w:rsidRDefault="00C8341F">
          <w:pPr>
            <w:pStyle w:val="TDC1"/>
            <w:tabs>
              <w:tab w:val="right" w:leader="dot" w:pos="9394"/>
            </w:tabs>
            <w:rPr>
              <w:rFonts w:asciiTheme="minorHAnsi" w:eastAsiaTheme="minorEastAsia" w:hAnsiTheme="minorHAnsi"/>
              <w:noProof/>
              <w:szCs w:val="24"/>
              <w:lang w:eastAsia="es-CR"/>
            </w:rPr>
          </w:pPr>
          <w:hyperlink w:anchor="_Toc164096767" w:history="1">
            <w:r w:rsidRPr="00A1541E">
              <w:rPr>
                <w:rStyle w:val="Hipervnculo"/>
                <w:noProof/>
                <w:lang w:val="es-ES"/>
              </w:rPr>
              <w:t>Bibliografía</w:t>
            </w:r>
            <w:r>
              <w:rPr>
                <w:noProof/>
                <w:webHidden/>
              </w:rPr>
              <w:tab/>
            </w:r>
            <w:r>
              <w:rPr>
                <w:noProof/>
                <w:webHidden/>
              </w:rPr>
              <w:fldChar w:fldCharType="begin"/>
            </w:r>
            <w:r>
              <w:rPr>
                <w:noProof/>
                <w:webHidden/>
              </w:rPr>
              <w:instrText xml:space="preserve"> PAGEREF _Toc164096767 \h </w:instrText>
            </w:r>
            <w:r>
              <w:rPr>
                <w:noProof/>
                <w:webHidden/>
              </w:rPr>
            </w:r>
            <w:r>
              <w:rPr>
                <w:noProof/>
                <w:webHidden/>
              </w:rPr>
              <w:fldChar w:fldCharType="separate"/>
            </w:r>
            <w:r>
              <w:rPr>
                <w:noProof/>
                <w:webHidden/>
              </w:rPr>
              <w:t>19</w:t>
            </w:r>
            <w:r>
              <w:rPr>
                <w:noProof/>
                <w:webHidden/>
              </w:rPr>
              <w:fldChar w:fldCharType="end"/>
            </w:r>
          </w:hyperlink>
        </w:p>
        <w:p w14:paraId="044CA5C7" w14:textId="20BCC118" w:rsidR="00FB3853" w:rsidRDefault="00FB3853">
          <w:r>
            <w:rPr>
              <w:b/>
              <w:bCs/>
              <w:lang w:val="es-ES"/>
            </w:rPr>
            <w:fldChar w:fldCharType="end"/>
          </w:r>
        </w:p>
      </w:sdtContent>
    </w:sdt>
    <w:p w14:paraId="1D36AF47" w14:textId="1551720B" w:rsidR="008B461B" w:rsidRPr="008B461B" w:rsidRDefault="008B461B" w:rsidP="008B461B">
      <w:pPr>
        <w:spacing w:line="240" w:lineRule="auto"/>
        <w:rPr>
          <w:rFonts w:cs="Times New Roman"/>
          <w:szCs w:val="24"/>
        </w:rPr>
      </w:pPr>
    </w:p>
    <w:p w14:paraId="774A1698" w14:textId="2BCBEB55" w:rsidR="00D54E1A" w:rsidRDefault="008B461B">
      <w:pPr>
        <w:rPr>
          <w:rFonts w:cs="Times New Roman"/>
          <w:szCs w:val="24"/>
        </w:rPr>
      </w:pPr>
      <w:r>
        <w:rPr>
          <w:rFonts w:cs="Times New Roman"/>
          <w:szCs w:val="24"/>
        </w:rPr>
        <w:fldChar w:fldCharType="begin"/>
      </w:r>
      <w:r>
        <w:rPr>
          <w:rFonts w:cs="Times New Roman"/>
          <w:szCs w:val="24"/>
        </w:rPr>
        <w:instrText xml:space="preserve"> INDEX \e "</w:instrText>
      </w:r>
      <w:r>
        <w:rPr>
          <w:rFonts w:cs="Times New Roman"/>
          <w:szCs w:val="24"/>
        </w:rPr>
        <w:tab/>
        <w:instrText xml:space="preserve">" \c "2" \z "5130" </w:instrText>
      </w:r>
      <w:r w:rsidR="00000000">
        <w:rPr>
          <w:rFonts w:cs="Times New Roman"/>
          <w:szCs w:val="24"/>
        </w:rPr>
        <w:fldChar w:fldCharType="separate"/>
      </w:r>
      <w:r>
        <w:rPr>
          <w:rFonts w:cs="Times New Roman"/>
          <w:szCs w:val="24"/>
        </w:rPr>
        <w:fldChar w:fldCharType="end"/>
      </w:r>
    </w:p>
    <w:p w14:paraId="18FB3222" w14:textId="77777777" w:rsidR="00D54E1A" w:rsidRDefault="00D54E1A">
      <w:pPr>
        <w:rPr>
          <w:rFonts w:cs="Times New Roman"/>
          <w:szCs w:val="24"/>
        </w:rPr>
      </w:pPr>
      <w:r>
        <w:rPr>
          <w:rFonts w:cs="Times New Roman"/>
          <w:szCs w:val="24"/>
        </w:rPr>
        <w:br w:type="page"/>
      </w:r>
    </w:p>
    <w:p w14:paraId="285A2E5D" w14:textId="7C3334DD" w:rsidR="00582F5E" w:rsidRPr="00FE07E2" w:rsidRDefault="00014E8A" w:rsidP="00FE07E2">
      <w:pPr>
        <w:pStyle w:val="Ttulos"/>
      </w:pPr>
      <w:bookmarkStart w:id="0" w:name="_Toc164096758"/>
      <w:r w:rsidRPr="00FE07E2">
        <w:lastRenderedPageBreak/>
        <w:t>Capítulo I</w:t>
      </w:r>
      <w:bookmarkEnd w:id="0"/>
    </w:p>
    <w:p w14:paraId="09CC5551" w14:textId="77777777" w:rsidR="00582F5E" w:rsidRDefault="00582F5E" w:rsidP="00582F5E">
      <w:pPr>
        <w:pStyle w:val="Ttulo2"/>
        <w:numPr>
          <w:ilvl w:val="0"/>
          <w:numId w:val="4"/>
        </w:numPr>
      </w:pPr>
      <w:bookmarkStart w:id="1" w:name="_Toc164096759"/>
      <w:r>
        <w:t>Antecedentes de la investigación.</w:t>
      </w:r>
      <w:commentRangeStart w:id="2"/>
      <w:commentRangeEnd w:id="2"/>
      <w:r>
        <w:commentReference w:id="2"/>
      </w:r>
      <w:bookmarkEnd w:id="1"/>
    </w:p>
    <w:p w14:paraId="7EF1B3B4" w14:textId="77777777" w:rsidR="00582F5E" w:rsidRDefault="00582F5E" w:rsidP="00582F5E">
      <w:r>
        <w:tab/>
      </w:r>
      <w:r>
        <w:tab/>
        <w:t>Los Oficiales de Asuntos Sociales de la División de Desarrollo Social de la Comisión Económica para América Latina y el Caribe (CEPAL) Guillermo Sunkel y Heidi Ullman, nos colaboran con un arduo trabajo investigativo en 8 países latinoamericanos sobre el tema de</w:t>
      </w:r>
      <w:commentRangeStart w:id="3"/>
      <w:r>
        <w:t xml:space="preserve"> investigació</w:t>
      </w:r>
      <w:commentRangeEnd w:id="3"/>
      <w:r>
        <w:commentReference w:id="3"/>
      </w:r>
      <w:r>
        <w:t xml:space="preserve">n </w:t>
      </w:r>
      <w:r>
        <w:rPr>
          <w:noProof/>
          <w:lang w:val="es-MX"/>
        </w:rPr>
        <w:t>(Sunkel &amp; Ullmann, 2019)</w:t>
      </w:r>
      <w:r>
        <w:t>, en el cual nos demuestran como hay una tendencia de envejecimiento sostenido en la población, en el mismo estudio, ellos mencionan que este incremento continuará y recomiendan la implementación de políticas públicas que garanticen la inclusión de este grupo etario a la sociedad.</w:t>
      </w:r>
    </w:p>
    <w:p w14:paraId="1987F1D6" w14:textId="77777777" w:rsidR="00582F5E" w:rsidRDefault="00582F5E" w:rsidP="00582F5E">
      <w:r>
        <w:tab/>
      </w:r>
      <w:r>
        <w:tab/>
        <w:t xml:space="preserve">Los Oficiales mencionan que la falta de implementación de políticas públicas puede predisponer a esta población a quedar aún más excluida de lo que pueda encontrarse ante la falta políticas que garanticen el acceso a medios digitales; y, no solo eso, si no que pudiese empeorar cualquier situación que ya fuese mala. </w:t>
      </w:r>
    </w:p>
    <w:p w14:paraId="0F555285" w14:textId="77777777" w:rsidR="00582F5E" w:rsidRDefault="00582F5E" w:rsidP="00582F5E">
      <w:r>
        <w:tab/>
      </w:r>
      <w:r>
        <w:tab/>
        <w:t xml:space="preserve">Se rescata de este estudio que efectivamente ha habido un aumento en la población a las </w:t>
      </w:r>
      <w:proofErr w:type="spellStart"/>
      <w:r>
        <w:t>TICs</w:t>
      </w:r>
      <w:proofErr w:type="spellEnd"/>
      <w:r>
        <w:t xml:space="preserve">, especialmente en dispositivos móviles, pero su uso continúa siendo bajo comparado con la población joven con edades entre los 15 y 69 años. </w:t>
      </w:r>
    </w:p>
    <w:p w14:paraId="574B7F7F" w14:textId="2D025C3B" w:rsidR="00582F5E" w:rsidRDefault="00582F5E" w:rsidP="00582F5E">
      <w:r>
        <w:tab/>
      </w:r>
      <w:r>
        <w:tab/>
        <w:t xml:space="preserve">Hay múltiples y estudios en América Latina que nos demuestran como la población más joven tiene mucho más acceso a diferentes TIC, y al mismo tiempo muestran el poco y, en algunos casos, casi nulo uso de estas tecnologías en las personas de la tercera edad, y es que esto ya es parte de nuestras vidas, la manera de socializar </w:t>
      </w:r>
      <w:r w:rsidR="00FE1077">
        <w:t>ha</w:t>
      </w:r>
      <w:r>
        <w:t xml:space="preserve"> cambiado y esto afecta prácticamente todos los ámbitos de nuestra vida, social, laboral, entretenimiento, información. </w:t>
      </w:r>
    </w:p>
    <w:p w14:paraId="06671A69" w14:textId="77777777" w:rsidR="00582F5E" w:rsidRDefault="00582F5E" w:rsidP="00582F5E">
      <w:r>
        <w:tab/>
      </w:r>
      <w:r>
        <w:tab/>
        <w:t>En el estudio realizado por los Oficiales de la CEPAL denota como el acceso a cualquier TIC (celular, computadora, internet) puede variar de una región a otra, llegando hasta un 24,5 % en el uso de internet en Uruguay, pero siendo tan bajo como un 6,1 % en Honduras, datos de 2015. Factores de desarrollo a nivel país claramente afectan los datos entre un país y otro.</w:t>
      </w:r>
    </w:p>
    <w:p w14:paraId="3C6CD781" w14:textId="77777777" w:rsidR="00582F5E" w:rsidRDefault="00582F5E" w:rsidP="00582F5E">
      <w:r>
        <w:tab/>
      </w:r>
      <w:r>
        <w:tab/>
        <w:t xml:space="preserve">Todos hemos experimentado con nuestros abuelos, padres o tíos de edad avanzada la dificultad o incluso el rechazo que algunos pueden llegar a tener a las TIC, y diferentes investigaciones nos demuestran que los adultos mayores se encuentran excluidos de una u otra </w:t>
      </w:r>
      <w:r>
        <w:lastRenderedPageBreak/>
        <w:t xml:space="preserve">forma de algo que para nosotros es tan básico como el internet, en España, un estudio realizado a 2500 entrevistados, nos muestra que 24.3 % de los entrevistados adultos mayores de 65 años carecen de conexión a internet. </w:t>
      </w:r>
      <w:r>
        <w:rPr>
          <w:noProof/>
          <w:lang w:val="es-MX"/>
        </w:rPr>
        <w:t>(Fundación Ferrer Guardia, 2022)</w:t>
      </w:r>
      <w:r>
        <w:t xml:space="preserve">.  Adicionalmente, las personas mayores pueden tener otras dificultades a la hora de utilizar </w:t>
      </w:r>
      <w:proofErr w:type="spellStart"/>
      <w:r>
        <w:t>TICs</w:t>
      </w:r>
      <w:proofErr w:type="spellEnd"/>
      <w:r>
        <w:t xml:space="preserve">, tales como: 1) limitaciones en funciones motoras y cognitivas, 2) resistencia a aprender sobre las TIC y utilizarlas debido a experiencias de aprendizaje negativas en el pasado (las personas mayores perciben que los profesores/facilitadores TIC jóvenes no tienen paciencia cuando les enseñan), 3) limitaciones en recursos económicos para adquirir dispositivos TIC y 4) apoyo inadecuado por parte de familiares y amigos para el aprendizaje. </w:t>
      </w:r>
      <w:r>
        <w:rPr>
          <w:noProof/>
          <w:lang w:val="es-MX"/>
        </w:rPr>
        <w:t>(PROSIC, 2010)</w:t>
      </w:r>
      <w:r>
        <w:t>.</w:t>
      </w:r>
    </w:p>
    <w:p w14:paraId="369453E5" w14:textId="77777777" w:rsidR="00582F5E" w:rsidRDefault="00582F5E" w:rsidP="00582F5E">
      <w:r>
        <w:tab/>
      </w:r>
      <w:r>
        <w:tab/>
        <w:t xml:space="preserve">Con el paso de los años, todos podemos notar la pérdida o la limitación que tienen los adultos mayores, poniendo de ejemplo a nuestros abuelos, el hecho de pasar de aparatos análogos a táctiles de un momento a otro es un cambio enorme y es solo uno de los tantos cambios que nuestros adultos mayores experimentaron de un momento a otro: periódicos digitales, contraseñas, transferencias bancarias digitales, entre tantos otros ejemplos de cosas que han cambiado en un período tan corto de tiempo para nosotros, que nacimos teniendo pantallas en nuestras manos mientras nuestros adultos mayores tuvieron que pasar del papel y lápiz, a métodos digitales, luego de ser análogos toda la vida. ¿Podríamos nosotros imaginar dejar todo lo digital que conocemos hoy y pasar al papel y lápiz en un período de tiempo corto?  Es un planteamiento bastante difícil para cualquiera de nosotros. </w:t>
      </w:r>
    </w:p>
    <w:p w14:paraId="73633E79" w14:textId="77777777" w:rsidR="00582F5E" w:rsidRDefault="00582F5E" w:rsidP="00582F5E">
      <w:r>
        <w:tab/>
      </w:r>
      <w:r>
        <w:tab/>
        <w:t xml:space="preserve">Con el golpe que el Covid-19 le dio a la población mundial, también podemos notar que la carencia de servicios de internet afecta a una cantidad enorme de la población, especialmente a los grupos sociales de bajos recursos y hogares de zonas rurales, en el caso de Costa Rica, para 2019, poco menos de la mitad de los hogares de zonas rurales contaban con conexión a internet. </w:t>
      </w:r>
      <w:r>
        <w:rPr>
          <w:noProof/>
          <w:lang w:val="es-MX"/>
        </w:rPr>
        <w:t>(CEPAL, 2020)</w:t>
      </w:r>
      <w:r>
        <w:t xml:space="preserve">. De acuerdo con el mismo estudio, en 11 países de la región entre el 60 % y el 85 % de los hogares se encuentran desconectados o limitados de acceso a internet. </w:t>
      </w:r>
    </w:p>
    <w:p w14:paraId="41609055" w14:textId="6FB26016" w:rsidR="00582F5E" w:rsidRDefault="00582F5E" w:rsidP="00582F5E">
      <w:r>
        <w:tab/>
      </w:r>
      <w:r>
        <w:tab/>
        <w:t>Las políticas públicas deben envolver y asegurar el acceso oportuno a los adultos mayores en conjunto con la capacitación necesari</w:t>
      </w:r>
      <w:r w:rsidR="002603BE">
        <w:t>a</w:t>
      </w:r>
      <w:r>
        <w:t xml:space="preserve"> para evitar caer en diferentes tipos de fraudes informáticos. Capacitaciones sencillas en las que se les enseñé los diferentes tipos de ataques informáticos o fraudes que existen, los más comunes y de los que pueden ser víctimas es de gran ayuda para ellos, de esta forma pueden identificar comportamientos irregulares y no ser víctimas. </w:t>
      </w:r>
    </w:p>
    <w:p w14:paraId="308DE7C5" w14:textId="77777777" w:rsidR="00582F5E" w:rsidRDefault="00582F5E" w:rsidP="00582F5E">
      <w:r>
        <w:lastRenderedPageBreak/>
        <w:tab/>
      </w:r>
      <w:r>
        <w:tab/>
        <w:t xml:space="preserve">En Costa Rica este es un problema que ha tenido un crecimiento bastante nefasto, siendo los adultos mayores el segundo grupo más afectado por este tipo de fraudes de acuerdo con datos del Organismo de Investigación Judicial (OIJ) mencionados por </w:t>
      </w:r>
      <w:proofErr w:type="spellStart"/>
      <w:r>
        <w:t>AntIt</w:t>
      </w:r>
      <w:proofErr w:type="spellEnd"/>
      <w:r>
        <w:t xml:space="preserve">. </w:t>
      </w:r>
      <w:r>
        <w:rPr>
          <w:noProof/>
          <w:lang w:val="es-MX"/>
        </w:rPr>
        <w:t>(AntIt, 2021)</w:t>
      </w:r>
      <w:r>
        <w:t xml:space="preserve">. Este es un dato preocupante considerando el aumento que han tenido estos ataques en menos de una década. De acuerdo con el OIJ, en el año 2016 recibieron 8,216 por fraude y en el 2022 tuvieron 23,347 denuncias de la misma índole, un aumento del 284,17 %. </w:t>
      </w:r>
      <w:r>
        <w:rPr>
          <w:noProof/>
        </w:rPr>
        <w:t>(Organismo de Investigación Judicial, 2022)</w:t>
      </w:r>
    </w:p>
    <w:p w14:paraId="4F0130B4" w14:textId="77777777" w:rsidR="00582F5E" w:rsidRDefault="00582F5E" w:rsidP="00582F5E">
      <w:r>
        <w:tab/>
      </w:r>
      <w:r>
        <w:tab/>
        <w:t xml:space="preserve">Muchos de estos ataques son prevenibles con hábitos sencillos de seguridad que las personas dejan pasar por alto, no les toman importancia hasta que ya es demasiado tarde, ya que una vez comprometida información confidencial, somos objeto de extorsiones, además de que en el caso de fraudes bancarios, según afirmó </w:t>
      </w:r>
      <w:proofErr w:type="spellStart"/>
      <w:r w:rsidRPr="00396431">
        <w:t>Yorkssan</w:t>
      </w:r>
      <w:proofErr w:type="spellEnd"/>
      <w:r w:rsidRPr="00396431">
        <w:t xml:space="preserve"> Carvajal, jefe de la Sección de Fraudes del OIJ</w:t>
      </w:r>
      <w:r>
        <w:t xml:space="preserve"> en una entrevista a el periódico Semanario Universidad: </w:t>
      </w:r>
      <w:r w:rsidRPr="00A2754D">
        <w:t xml:space="preserve">“Tuvimos una oleada diferente de lo que llamamos phishing, con los famosos </w:t>
      </w:r>
      <w:proofErr w:type="spellStart"/>
      <w:r w:rsidRPr="00A2754D">
        <w:t>Sinpe</w:t>
      </w:r>
      <w:proofErr w:type="spellEnd"/>
      <w:r w:rsidRPr="00A2754D">
        <w:t xml:space="preserve">. Básicamente se trataba de una página falsa en los buscadores que la gente ingresaba, pensando que era la página de su banco o entidad financiera original, y esa página sustrajo sus usuarios y contraseñas. Posteriormente, hacían transferencias a </w:t>
      </w:r>
      <w:proofErr w:type="spellStart"/>
      <w:r w:rsidRPr="00A2754D">
        <w:t>Sinpe</w:t>
      </w:r>
      <w:proofErr w:type="spellEnd"/>
      <w:r w:rsidRPr="00A2754D">
        <w:t>”</w:t>
      </w:r>
      <w:r>
        <w:t xml:space="preserve">, aquí mismo, </w:t>
      </w:r>
      <w:proofErr w:type="spellStart"/>
      <w:r>
        <w:t>Yorkssan</w:t>
      </w:r>
      <w:proofErr w:type="spellEnd"/>
      <w:r>
        <w:t xml:space="preserve"> Carvajal explicó: “es casi imposible hacer alguna recuperación de un dinero”. </w:t>
      </w:r>
      <w:r>
        <w:rPr>
          <w:noProof/>
        </w:rPr>
        <w:t>(Díaz Zeledón, 2022)</w:t>
      </w:r>
      <w:r>
        <w:t>. “</w:t>
      </w:r>
      <w:r w:rsidRPr="00401461">
        <w:rPr>
          <w:rFonts w:cs="Times New Roman"/>
          <w:color w:val="161616"/>
          <w:szCs w:val="24"/>
          <w:shd w:val="clear" w:color="auto" w:fill="FFFFFF"/>
        </w:rPr>
        <w:t>Los ataques de phishing son correos electrónicos, mensajes de texto, llamadas telefónicas o sitios web fraudulentos diseñados para manipular personas para que descarguen </w:t>
      </w:r>
      <w:r>
        <w:rPr>
          <w:rFonts w:cs="Times New Roman"/>
          <w:szCs w:val="24"/>
        </w:rPr>
        <w:t>programas malignos,</w:t>
      </w:r>
      <w:r w:rsidRPr="00401461">
        <w:rPr>
          <w:rFonts w:cs="Times New Roman"/>
          <w:color w:val="161616"/>
          <w:szCs w:val="24"/>
          <w:shd w:val="clear" w:color="auto" w:fill="FFFFFF"/>
        </w:rPr>
        <w:t xml:space="preserve"> compartan información confidencial (p</w:t>
      </w:r>
      <w:r>
        <w:rPr>
          <w:rFonts w:cs="Times New Roman"/>
          <w:color w:val="161616"/>
          <w:szCs w:val="24"/>
          <w:shd w:val="clear" w:color="auto" w:fill="FFFFFF"/>
        </w:rPr>
        <w:t>or</w:t>
      </w:r>
      <w:r w:rsidRPr="00401461">
        <w:rPr>
          <w:rFonts w:cs="Times New Roman"/>
          <w:color w:val="161616"/>
          <w:szCs w:val="24"/>
          <w:shd w:val="clear" w:color="auto" w:fill="FFFFFF"/>
        </w:rPr>
        <w:t xml:space="preserve"> e</w:t>
      </w:r>
      <w:r>
        <w:rPr>
          <w:rFonts w:cs="Times New Roman"/>
          <w:color w:val="161616"/>
          <w:szCs w:val="24"/>
          <w:shd w:val="clear" w:color="auto" w:fill="FFFFFF"/>
        </w:rPr>
        <w:t>jemplo</w:t>
      </w:r>
      <w:r w:rsidRPr="00401461">
        <w:rPr>
          <w:rFonts w:cs="Times New Roman"/>
          <w:color w:val="161616"/>
          <w:szCs w:val="24"/>
          <w:shd w:val="clear" w:color="auto" w:fill="FFFFFF"/>
        </w:rPr>
        <w:t>, números de la seguridad social y tarjetas de crédito, números de cuentas bancarias, credenciales inicio de sesión), o realicen otras acciones que los exponga a ellos mismos o a sus organizaciones al ciberdelito</w:t>
      </w:r>
      <w:r>
        <w:rPr>
          <w:rFonts w:cs="Times New Roman"/>
          <w:color w:val="161616"/>
          <w:szCs w:val="24"/>
          <w:shd w:val="clear" w:color="auto" w:fill="FFFFFF"/>
        </w:rPr>
        <w:t xml:space="preserve">”. </w:t>
      </w:r>
      <w:r w:rsidRPr="00D35EFC">
        <w:rPr>
          <w:rFonts w:cs="Times New Roman"/>
          <w:noProof/>
          <w:color w:val="161616"/>
          <w:szCs w:val="24"/>
          <w:shd w:val="clear" w:color="auto" w:fill="FFFFFF"/>
        </w:rPr>
        <w:t>(IBM, 2024)</w:t>
      </w:r>
    </w:p>
    <w:p w14:paraId="7BB655CF" w14:textId="77777777" w:rsidR="00582F5E" w:rsidRDefault="00582F5E" w:rsidP="00582F5E">
      <w:r>
        <w:tab/>
      </w:r>
      <w:r>
        <w:tab/>
        <w:t xml:space="preserve">En 2020, de acuerdo con el OIJ, de las 114 denuncias interpuestas por adultos mayores referentes a delitos informáticos, el 59,64 % de las denuncias fueron debido a estafas informáticas. </w:t>
      </w:r>
      <w:r>
        <w:rPr>
          <w:noProof/>
        </w:rPr>
        <w:t>(Organismo de Investigación Judicial, 2020)</w:t>
      </w:r>
      <w:r>
        <w:t xml:space="preserve">. </w:t>
      </w:r>
    </w:p>
    <w:p w14:paraId="1D06E009" w14:textId="77777777" w:rsidR="00582F5E" w:rsidRDefault="00582F5E" w:rsidP="00582F5E">
      <w:r>
        <w:tab/>
      </w:r>
      <w:r>
        <w:tab/>
        <w:t xml:space="preserve">Nuevamente, este tipo de ataques son fácilmente prevenibles y el OIJ nos brinda diferentes recomendaciones en el siguiente documento, estas recomendaciones son básicas y pueden ayudar a prevenir los ataques más comunes, de los que lamentablemente son víctimas más personas de lo que cualquiera podría esperar. </w:t>
      </w:r>
      <w:r>
        <w:rPr>
          <w:noProof/>
          <w:lang w:val="es-MX"/>
        </w:rPr>
        <w:t>(Organismo de Investigación Judicial, s.f.)</w:t>
      </w:r>
    </w:p>
    <w:p w14:paraId="2BCD7A3C" w14:textId="77777777" w:rsidR="00582F5E" w:rsidRDefault="00582F5E" w:rsidP="00582F5E">
      <w:r>
        <w:lastRenderedPageBreak/>
        <w:tab/>
      </w:r>
      <w:r>
        <w:tab/>
        <w:t xml:space="preserve">Sea cual sea el ámbito al que nos desplacemos, encontraremos herramientas tecnológicas que han venido a reemplazar el papel y lápiz para automatizar y acelerar procesos que antes eran engorrosos, lentos y complicados, pero esto no hace sino traer nuevas problemáticas, que quizá son más sencillas de resolver, pero nuevamente atacan o se dirigen hacia la población adulta mayor por ser más vulnerable. Siempre será importante que todas las organizaciones de acceso público brinden este tipo de información para colaborarle a los adultos mayores y no perjudicarlos. Con la información que hemos visto, podemos decir que casi hay un estigma social hacia esta población con respecto a las </w:t>
      </w:r>
      <w:proofErr w:type="spellStart"/>
      <w:r>
        <w:t>TICs</w:t>
      </w:r>
      <w:proofErr w:type="spellEnd"/>
      <w:r>
        <w:t xml:space="preserve">, y estos organismos deberían colaborar ofreciendo herramientas que ayuden a disminuir esa brecha. </w:t>
      </w:r>
    </w:p>
    <w:p w14:paraId="04D715C9" w14:textId="77777777" w:rsidR="00582F5E" w:rsidRDefault="00582F5E" w:rsidP="00582F5E">
      <w:r>
        <w:tab/>
      </w:r>
      <w:r>
        <w:tab/>
        <w:t xml:space="preserve">De acuerdo con la Asociación Gerontológica Costarricense (AGECO), el poco o mucho acceso a las </w:t>
      </w:r>
      <w:proofErr w:type="spellStart"/>
      <w:r>
        <w:t>TICs</w:t>
      </w:r>
      <w:proofErr w:type="spellEnd"/>
      <w:r>
        <w:t xml:space="preserve"> está relacionado con diferentes aspectos que abarcan desde el nivel educativo, hasta el nivel socioeconómico. </w:t>
      </w:r>
      <w:r>
        <w:rPr>
          <w:noProof/>
        </w:rPr>
        <w:t>(Asociación Gerontológica Costarricense, 2022)</w:t>
      </w:r>
      <w:r>
        <w:t xml:space="preserve">. El mismo estudio también menciona que, de los 1,100 entrevistados, solamente el 1 % tiene una perspectiva negativa sobre las </w:t>
      </w:r>
      <w:proofErr w:type="spellStart"/>
      <w:r>
        <w:t>TICs</w:t>
      </w:r>
      <w:proofErr w:type="spellEnd"/>
      <w:r>
        <w:t xml:space="preserve"> en lo que a ciberseguridad se refiere, que es lo que comentamos al inicio de estos antecedentes sobre el exceso de confianza. </w:t>
      </w:r>
    </w:p>
    <w:p w14:paraId="4A6B6628" w14:textId="77777777" w:rsidR="00582F5E" w:rsidRDefault="00582F5E" w:rsidP="00582F5E">
      <w:r>
        <w:tab/>
      </w:r>
      <w:r>
        <w:tab/>
        <w:t xml:space="preserve">Las personas adultas mayores también tienen sus motivaciones y para muchas de ellas el mantener contacto social con sus familiares o amigos, la interacción social en general y el mantenerse al tanto de con el aprendizaje y uso de los aparatos los motiva a aprender a utilizar diferentes </w:t>
      </w:r>
      <w:proofErr w:type="spellStart"/>
      <w:r>
        <w:t>TICs</w:t>
      </w:r>
      <w:proofErr w:type="spellEnd"/>
      <w:r>
        <w:t xml:space="preserve">. </w:t>
      </w:r>
    </w:p>
    <w:p w14:paraId="153AF7D5" w14:textId="0A26A038" w:rsidR="00582F5E" w:rsidRDefault="00582F5E" w:rsidP="00582F5E">
      <w:r>
        <w:tab/>
      </w:r>
      <w:r>
        <w:tab/>
        <w:t xml:space="preserve">Varios estudios internacionales nos mostraron como los adultos mayores son de las principales víctimas de ciber ataques, y no solo eso, sino también las más vulnerables, </w:t>
      </w:r>
      <w:sdt>
        <w:sdtPr>
          <w:id w:val="-415551541"/>
          <w:citation/>
        </w:sdtPr>
        <w:sdtContent>
          <w:r>
            <w:fldChar w:fldCharType="begin"/>
          </w:r>
          <w:r>
            <w:instrText xml:space="preserve"> CITATION Bri20 \l 5130 </w:instrText>
          </w:r>
          <w:r>
            <w:fldChar w:fldCharType="separate"/>
          </w:r>
          <w:r w:rsidR="009A6A5A">
            <w:rPr>
              <w:noProof/>
            </w:rPr>
            <w:t>(Briggs, Morrison, &amp; Coventry, 2020)</w:t>
          </w:r>
          <w:r>
            <w:fldChar w:fldCharType="end"/>
          </w:r>
        </w:sdtContent>
      </w:sdt>
      <w:r>
        <w:t xml:space="preserve"> nos explican como la generación nacida entre 1946 y 1964 va a ser de las primeras generaciones que experimente el abrumante aumento de ataques cibernéticos que se llevan a cabo hoy día. Cómo se comentó anteriormente, en un mundo con un creciente aumento tecnológico y una considerable reducción en la interacción social, es esperable que los adultos mayores busquen contacto o interacciones sociales a través de redes sociales, para aquellos adultos mayores que se encuentran aislados, esto abre muchas puertas a ciber ataques relacionados con el phishing principalmente. </w:t>
      </w:r>
    </w:p>
    <w:p w14:paraId="12425E0E" w14:textId="69748C51" w:rsidR="00582F5E" w:rsidRDefault="00582F5E" w:rsidP="00582F5E">
      <w:r>
        <w:tab/>
      </w:r>
      <w:r>
        <w:tab/>
        <w:t xml:space="preserve">Llegar a la edad de la jubilación ciertamente es un golpe duro para muchas personas, puede llegar a ser una etapa depresiva para muchas personas debido a la pérdida de ciertas de </w:t>
      </w:r>
      <w:r>
        <w:lastRenderedPageBreak/>
        <w:t xml:space="preserve">cuestiones como el trabajo, deterioro de la salud, reducción de ingresos, entre otros. </w:t>
      </w:r>
      <w:r>
        <w:rPr>
          <w:noProof/>
        </w:rPr>
        <w:t>(Alpízar Jiménez, 2011)</w:t>
      </w:r>
      <w:r>
        <w:t>.</w:t>
      </w:r>
      <w:r w:rsidR="009A59BD">
        <w:t xml:space="preserve"> Este tema podría atacarse (o debería) desde el ámbito público para evitar tener a una población tan vulnerable en un estado solitario e incomunicado </w:t>
      </w:r>
      <w:r w:rsidR="00551B64">
        <w:t xml:space="preserve">por falta de conocimiento básico sobre </w:t>
      </w:r>
      <w:proofErr w:type="spellStart"/>
      <w:r w:rsidR="00551B64">
        <w:t>TICs</w:t>
      </w:r>
      <w:proofErr w:type="spellEnd"/>
      <w:r w:rsidR="00551B64">
        <w:t xml:space="preserve">. </w:t>
      </w:r>
      <w:r w:rsidR="0042002A">
        <w:t>202</w:t>
      </w:r>
    </w:p>
    <w:p w14:paraId="171EF0FE" w14:textId="77777777" w:rsidR="00582F5E" w:rsidRDefault="00582F5E" w:rsidP="00582F5E">
      <w:r>
        <w:tab/>
      </w:r>
      <w:r>
        <w:tab/>
        <w:t xml:space="preserve">De acuerdo con </w:t>
      </w:r>
      <w:r>
        <w:rPr>
          <w:noProof/>
        </w:rPr>
        <w:t>(Alpízar Jiménez, 2011)</w:t>
      </w:r>
      <w:r>
        <w:t xml:space="preserve"> muchos adultos mayores logran atravesar esta etapa satisfactoriamente, sin embargo, debemos recordad que es una etapa en la que las personas son vulnerables, especialmente si tienen poco apoyo social o familiar, y se ven envueltas en las redes sociales.</w:t>
      </w:r>
    </w:p>
    <w:p w14:paraId="190FF2B4" w14:textId="77777777" w:rsidR="00582F5E" w:rsidRDefault="00582F5E" w:rsidP="00582F5E">
      <w:r>
        <w:tab/>
      </w:r>
      <w:r>
        <w:tab/>
        <w:t xml:space="preserve">Hay diferentes iniciativas que ya se han utilizado y se pueden implementar para llegar de forma más amplia a la población objetivo, en su resumen </w:t>
      </w:r>
      <w:r>
        <w:rPr>
          <w:noProof/>
        </w:rPr>
        <w:t>(Solórzano Jiménez &amp; Monge Montoya, 2022)</w:t>
      </w:r>
      <w:r>
        <w:t>, nos indica como en ciertas comunidades se entrenaron ciber guardianes para que la información fuera distribuida entre personas de cualidades similares, en vez de ser realizadas por un experto, mostrando de forma positiva que un adulto mayor puede escuchar y aplicar la información distribuida a través de alguien similar a sí mismo.</w:t>
      </w:r>
    </w:p>
    <w:p w14:paraId="57AD3B10" w14:textId="77777777" w:rsidR="00582F5E" w:rsidRDefault="00582F5E" w:rsidP="00582F5E">
      <w:r>
        <w:tab/>
      </w:r>
      <w:r>
        <w:tab/>
        <w:t xml:space="preserve">Se debe recordar que no todo son malas noticias y con el correcto acompañamiento, las TIC pueden ser de gran ayuda y hacer sentir a las personas adultas mayores más incluidas socialmente y aumentar su disposición a aprender a utilizar los dispositivos de manera correcta. </w:t>
      </w:r>
      <w:r>
        <w:rPr>
          <w:noProof/>
        </w:rPr>
        <w:t>(Quinayás Medina, 2021)</w:t>
      </w:r>
    </w:p>
    <w:p w14:paraId="0415E37C" w14:textId="73CE9814" w:rsidR="00582F5E" w:rsidRDefault="00582F5E" w:rsidP="00582F5E">
      <w:pPr>
        <w:ind w:firstLine="360"/>
      </w:pPr>
      <w:r>
        <w:t>De toda la información recabada podemos resumir que los adultos mayores son definitivamente una población vulnerable a diferentes tipos de ataques cibernéticos, la falta de conocimiento, exceso de confianza o incluso problemáticas sociales como el aislamiento social, los hace uno de los objetivos principales de personas inescrupulosas. Notamos cómo en la última década ha habido un aumento considerable en la cantidad de personas adultas mayores con acceso a TIC, y, aunque esta información varía de país a país, no se puede ignorar que cada vez es más común que un adulto mayor este familiarizado con múltiples dispositivos digitales.</w:t>
      </w:r>
    </w:p>
    <w:p w14:paraId="52E08147" w14:textId="77777777" w:rsidR="00582F5E" w:rsidRDefault="00582F5E">
      <w:pPr>
        <w:spacing w:line="259" w:lineRule="auto"/>
        <w:jc w:val="left"/>
        <w:rPr>
          <w:rFonts w:eastAsiaTheme="majorEastAsia" w:cstheme="majorBidi"/>
          <w:sz w:val="28"/>
          <w:szCs w:val="32"/>
        </w:rPr>
      </w:pPr>
      <w:r>
        <w:br w:type="page"/>
      </w:r>
    </w:p>
    <w:p w14:paraId="37D8458D" w14:textId="56C4B1A9" w:rsidR="009D2977" w:rsidRPr="009D2977" w:rsidRDefault="009D2977" w:rsidP="00552176">
      <w:pPr>
        <w:pStyle w:val="Ttulo2"/>
        <w:numPr>
          <w:ilvl w:val="0"/>
          <w:numId w:val="4"/>
        </w:numPr>
      </w:pPr>
      <w:bookmarkStart w:id="4" w:name="_Toc164096760"/>
      <w:r>
        <w:lastRenderedPageBreak/>
        <w:t>Resumen</w:t>
      </w:r>
      <w:bookmarkEnd w:id="4"/>
    </w:p>
    <w:p w14:paraId="1C76758F" w14:textId="02D4B1DA" w:rsidR="004C2F17" w:rsidRDefault="009D2977" w:rsidP="0DA41C36">
      <w:pPr>
        <w:rPr>
          <w:rFonts w:cs="Times New Roman"/>
          <w:color w:val="000000"/>
          <w:shd w:val="clear" w:color="auto" w:fill="FFFFFF"/>
        </w:rPr>
      </w:pPr>
      <w:r>
        <w:rPr>
          <w:rFonts w:cs="Times New Roman"/>
          <w:szCs w:val="24"/>
        </w:rPr>
        <w:tab/>
      </w:r>
      <w:r w:rsidR="00B8734C">
        <w:rPr>
          <w:rFonts w:cs="Times New Roman"/>
          <w:szCs w:val="24"/>
        </w:rPr>
        <w:tab/>
      </w:r>
      <w:r w:rsidRPr="0DA41C36">
        <w:rPr>
          <w:rFonts w:cs="Times New Roman"/>
        </w:rPr>
        <w:t xml:space="preserve">Nuestro proyecto de investigación </w:t>
      </w:r>
      <w:r w:rsidR="002B190E" w:rsidRPr="0DA41C36">
        <w:rPr>
          <w:rFonts w:cs="Times New Roman"/>
        </w:rPr>
        <w:t xml:space="preserve">pretende </w:t>
      </w:r>
      <w:r w:rsidR="00160385" w:rsidRPr="0DA41C36">
        <w:rPr>
          <w:rFonts w:cs="Times New Roman"/>
        </w:rPr>
        <w:t>demostrar</w:t>
      </w:r>
      <w:r w:rsidR="004E4E2B" w:rsidRPr="0DA41C36">
        <w:rPr>
          <w:rFonts w:cs="Times New Roman"/>
        </w:rPr>
        <w:t xml:space="preserve"> como la escaza información con la </w:t>
      </w:r>
      <w:r w:rsidR="00160385" w:rsidRPr="0DA41C36">
        <w:rPr>
          <w:rFonts w:cs="Times New Roman"/>
        </w:rPr>
        <w:t xml:space="preserve">que </w:t>
      </w:r>
      <w:r w:rsidR="004E4E2B" w:rsidRPr="0DA41C36">
        <w:rPr>
          <w:rFonts w:cs="Times New Roman"/>
        </w:rPr>
        <w:t xml:space="preserve">cuenta </w:t>
      </w:r>
      <w:r w:rsidR="004C2F17" w:rsidRPr="0DA41C36">
        <w:rPr>
          <w:rFonts w:cs="Times New Roman"/>
        </w:rPr>
        <w:t>la</w:t>
      </w:r>
      <w:r w:rsidR="004E4E2B" w:rsidRPr="0DA41C36">
        <w:rPr>
          <w:rFonts w:cs="Times New Roman"/>
        </w:rPr>
        <w:t xml:space="preserve"> </w:t>
      </w:r>
      <w:r w:rsidR="00160385" w:rsidRPr="0DA41C36">
        <w:rPr>
          <w:rFonts w:cs="Times New Roman"/>
        </w:rPr>
        <w:t xml:space="preserve">población </w:t>
      </w:r>
      <w:r w:rsidR="004C2F17" w:rsidRPr="0DA41C36">
        <w:rPr>
          <w:rFonts w:cs="Times New Roman"/>
        </w:rPr>
        <w:t xml:space="preserve">adulta mayor </w:t>
      </w:r>
      <w:r w:rsidR="00160385" w:rsidRPr="0DA41C36">
        <w:rPr>
          <w:rFonts w:cs="Times New Roman"/>
        </w:rPr>
        <w:t>sobre la ciberseguridad y riesgos informáticos</w:t>
      </w:r>
      <w:r w:rsidR="004E4E2B" w:rsidRPr="0DA41C36">
        <w:rPr>
          <w:rFonts w:cs="Times New Roman"/>
        </w:rPr>
        <w:t xml:space="preserve"> </w:t>
      </w:r>
      <w:r w:rsidR="00160385" w:rsidRPr="0DA41C36">
        <w:rPr>
          <w:rFonts w:cs="Times New Roman"/>
        </w:rPr>
        <w:t>los hace un objetivo</w:t>
      </w:r>
      <w:r w:rsidR="00185AF8" w:rsidRPr="0DA41C36">
        <w:rPr>
          <w:rFonts w:cs="Times New Roman"/>
        </w:rPr>
        <w:t xml:space="preserve"> </w:t>
      </w:r>
      <w:r w:rsidR="00160385" w:rsidRPr="0DA41C36">
        <w:rPr>
          <w:rFonts w:cs="Times New Roman"/>
        </w:rPr>
        <w:t>muy fácil para personas mal intencionadas</w:t>
      </w:r>
      <w:r w:rsidR="00185AF8" w:rsidRPr="0DA41C36">
        <w:rPr>
          <w:rFonts w:cs="Times New Roman"/>
        </w:rPr>
        <w:t xml:space="preserve"> a ataques que pueden ser prevenidos fácilmente con capacitación preventiva, </w:t>
      </w:r>
      <w:r w:rsidR="004C2F17" w:rsidRPr="0DA41C36">
        <w:rPr>
          <w:rFonts w:cs="Times New Roman"/>
        </w:rPr>
        <w:t>siendo q</w:t>
      </w:r>
      <w:r w:rsidR="002B27DB" w:rsidRPr="0DA41C36">
        <w:rPr>
          <w:rFonts w:cs="Times New Roman"/>
        </w:rPr>
        <w:t xml:space="preserve">ue </w:t>
      </w:r>
      <w:r w:rsidR="001E6D8F" w:rsidRPr="0DA41C36">
        <w:rPr>
          <w:rFonts w:cs="Times New Roman"/>
        </w:rPr>
        <w:t xml:space="preserve">la población adulta mayor se ha caracterizado </w:t>
      </w:r>
      <w:r w:rsidR="001268AF" w:rsidRPr="0DA41C36">
        <w:rPr>
          <w:rFonts w:cs="Times New Roman"/>
        </w:rPr>
        <w:t xml:space="preserve">por el poco acceso que ha tenido a las </w:t>
      </w:r>
      <w:r w:rsidR="001268AF" w:rsidRPr="0DA41C36">
        <w:rPr>
          <w:rFonts w:cs="Times New Roman"/>
          <w:color w:val="000000"/>
          <w:shd w:val="clear" w:color="auto" w:fill="FFFFFF"/>
        </w:rPr>
        <w:t>Tecnologías de la Información y el Conocimiento (TIC)</w:t>
      </w:r>
      <w:r w:rsidR="00AF3956" w:rsidRPr="0DA41C36">
        <w:rPr>
          <w:rFonts w:cs="Times New Roman"/>
          <w:color w:val="000000"/>
          <w:shd w:val="clear" w:color="auto" w:fill="FFFFFF"/>
        </w:rPr>
        <w:t xml:space="preserve">, y es que a pesar del crecimiento abrupto </w:t>
      </w:r>
      <w:r w:rsidR="00472CD6" w:rsidRPr="0DA41C36">
        <w:rPr>
          <w:rFonts w:cs="Times New Roman"/>
          <w:color w:val="000000"/>
          <w:shd w:val="clear" w:color="auto" w:fill="FFFFFF"/>
        </w:rPr>
        <w:t xml:space="preserve">que todos logramos ver, </w:t>
      </w:r>
      <w:r w:rsidR="00B57B81" w:rsidRPr="0DA41C36">
        <w:rPr>
          <w:rFonts w:cs="Times New Roman"/>
          <w:color w:val="000000"/>
          <w:shd w:val="clear" w:color="auto" w:fill="FFFFFF"/>
        </w:rPr>
        <w:t xml:space="preserve">solo el hecho de salir a caminar y ver que todos tienen un aparato electrónico a la mano, sea para estudiar, escuchar música o trabajar desde una cafetería, podría darnos la perspectiva de que todos tienen el mismo acceso y entendimiento, </w:t>
      </w:r>
      <w:r w:rsidR="00D724CF" w:rsidRPr="0DA41C36">
        <w:rPr>
          <w:rFonts w:cs="Times New Roman"/>
          <w:color w:val="000000"/>
          <w:shd w:val="clear" w:color="auto" w:fill="FFFFFF"/>
        </w:rPr>
        <w:t>pero de acuerdo con Castro</w:t>
      </w:r>
      <w:r w:rsidR="00523516">
        <w:rPr>
          <w:rFonts w:cs="Times New Roman"/>
          <w:color w:val="000000"/>
          <w:shd w:val="clear" w:color="auto" w:fill="FFFFFF"/>
        </w:rPr>
        <w:t xml:space="preserve"> 2020, </w:t>
      </w:r>
      <w:r w:rsidR="00D724CF" w:rsidRPr="0DA41C36">
        <w:rPr>
          <w:rFonts w:cs="Times New Roman"/>
          <w:color w:val="000000"/>
          <w:shd w:val="clear" w:color="auto" w:fill="FFFFFF"/>
        </w:rPr>
        <w:t>según datos del INEC para el 2012 solamente el 14% de las personas entre 65 y 74 años contaba con acceso a internet</w:t>
      </w:r>
      <w:r w:rsidR="00717D70" w:rsidRPr="0DA41C36">
        <w:rPr>
          <w:rFonts w:cs="Times New Roman"/>
          <w:color w:val="000000"/>
          <w:shd w:val="clear" w:color="auto" w:fill="FFFFFF"/>
        </w:rPr>
        <w:t xml:space="preserve"> y para el 2017 esa cifra subió a 27.4%</w:t>
      </w:r>
      <w:r w:rsidR="00582F5E">
        <w:rPr>
          <w:rFonts w:cs="Times New Roman"/>
          <w:color w:val="000000"/>
          <w:shd w:val="clear" w:color="auto" w:fill="FFFFFF"/>
        </w:rPr>
        <w:t xml:space="preserve">. </w:t>
      </w:r>
      <w:r w:rsidR="00523516" w:rsidRPr="0DA41C36">
        <w:rPr>
          <w:rFonts w:cs="Times New Roman"/>
          <w:noProof/>
          <w:color w:val="000000"/>
          <w:shd w:val="clear" w:color="auto" w:fill="FFFFFF"/>
          <w:lang w:val="es-MX"/>
        </w:rPr>
        <w:t>(Castro, 2020)</w:t>
      </w:r>
      <w:r w:rsidR="00550B8A" w:rsidRPr="0DA41C36">
        <w:rPr>
          <w:rFonts w:cs="Times New Roman"/>
          <w:color w:val="000000"/>
          <w:shd w:val="clear" w:color="auto" w:fill="FFFFFF"/>
        </w:rPr>
        <w:t>.</w:t>
      </w:r>
      <w:ins w:id="5" w:author="ROMAN BEJARANO MARILYN GUADALUPE" w:date="2024-03-18T23:05:00Z">
        <w:r w:rsidR="48085288" w:rsidRPr="0DA41C36">
          <w:rPr>
            <w:rFonts w:cs="Times New Roman"/>
            <w:color w:val="000000"/>
            <w:shd w:val="clear" w:color="auto" w:fill="FFFFFF"/>
          </w:rPr>
          <w:t xml:space="preserve"> </w:t>
        </w:r>
      </w:ins>
    </w:p>
    <w:p w14:paraId="6B15FDE5" w14:textId="5E467B99" w:rsidR="0033147D" w:rsidRPr="0033147D" w:rsidRDefault="006E7743" w:rsidP="0DA41C36">
      <w:pPr>
        <w:rPr>
          <w:rFonts w:cs="Times New Roman"/>
        </w:rPr>
      </w:pPr>
      <w:commentRangeStart w:id="6"/>
      <w:commentRangeStart w:id="7"/>
      <w:r>
        <w:rPr>
          <w:rFonts w:cs="Times New Roman"/>
          <w:color w:val="000000"/>
          <w:szCs w:val="24"/>
          <w:shd w:val="clear" w:color="auto" w:fill="FFFFFF"/>
        </w:rPr>
        <w:tab/>
      </w:r>
      <w:r w:rsidR="00B8734C">
        <w:rPr>
          <w:rFonts w:cs="Times New Roman"/>
          <w:color w:val="000000"/>
          <w:szCs w:val="24"/>
          <w:shd w:val="clear" w:color="auto" w:fill="FFFFFF"/>
        </w:rPr>
        <w:tab/>
      </w:r>
      <w:r w:rsidRPr="0DA41C36">
        <w:rPr>
          <w:rFonts w:cs="Times New Roman"/>
          <w:color w:val="000000"/>
          <w:shd w:val="clear" w:color="auto" w:fill="FFFFFF"/>
        </w:rPr>
        <w:t xml:space="preserve">La ciberseguridad la podemos definir </w:t>
      </w:r>
      <w:r w:rsidR="009C0440" w:rsidRPr="0DA41C36">
        <w:rPr>
          <w:rFonts w:cs="Times New Roman"/>
          <w:color w:val="000000"/>
          <w:shd w:val="clear" w:color="auto" w:fill="FFFFFF"/>
        </w:rPr>
        <w:t>como</w:t>
      </w:r>
      <w:r w:rsidRPr="0DA41C36">
        <w:rPr>
          <w:rFonts w:cs="Times New Roman"/>
        </w:rPr>
        <w:t xml:space="preserve">: </w:t>
      </w:r>
      <w:r w:rsidR="00574EAD" w:rsidRPr="0DA41C36">
        <w:rPr>
          <w:rFonts w:cs="Times New Roman"/>
        </w:rPr>
        <w:t>“</w:t>
      </w:r>
      <w:r w:rsidR="00014E8A" w:rsidRPr="0DA41C36">
        <w:rPr>
          <w:rFonts w:cs="Times New Roman"/>
          <w:shd w:val="clear" w:color="auto" w:fill="FFFFFF"/>
        </w:rPr>
        <w:t>La</w:t>
      </w:r>
      <w:r w:rsidR="00574EAD" w:rsidRPr="0DA41C36">
        <w:rPr>
          <w:rFonts w:cs="Times New Roman"/>
          <w:shd w:val="clear" w:color="auto" w:fill="FFFFFF"/>
        </w:rPr>
        <w:t xml:space="preserve"> práctica de proteger sistemas, redes y programas de ataques digitales. Por lo general, estos </w:t>
      </w:r>
      <w:r w:rsidR="00574EAD" w:rsidRPr="0DA41C36">
        <w:rPr>
          <w:rFonts w:cs="Times New Roman"/>
        </w:rPr>
        <w:t>ciberataques</w:t>
      </w:r>
      <w:r w:rsidR="00574EAD" w:rsidRPr="0DA41C36">
        <w:rPr>
          <w:rFonts w:cs="Times New Roman"/>
          <w:shd w:val="clear" w:color="auto" w:fill="FFFFFF"/>
        </w:rPr>
        <w:t xml:space="preserve"> apuntan a acceder, modificar o destruir la información confidencial; </w:t>
      </w:r>
      <w:r w:rsidR="00014E8A" w:rsidRPr="0DA41C36">
        <w:rPr>
          <w:rFonts w:cs="Times New Roman"/>
          <w:shd w:val="clear" w:color="auto" w:fill="FFFFFF"/>
        </w:rPr>
        <w:t>e</w:t>
      </w:r>
      <w:r w:rsidR="00574EAD" w:rsidRPr="0DA41C36">
        <w:rPr>
          <w:rFonts w:cs="Times New Roman"/>
          <w:shd w:val="clear" w:color="auto" w:fill="FFFFFF"/>
        </w:rPr>
        <w:t xml:space="preserve">xtorsionar a los usuarios o los usuarios o interrumpir la continuidad del negocio”. </w:t>
      </w:r>
      <w:commentRangeEnd w:id="6"/>
      <w:commentRangeEnd w:id="7"/>
      <w:r w:rsidR="0033147D" w:rsidRPr="0DA41C36">
        <w:rPr>
          <w:rFonts w:cs="Times New Roman"/>
          <w:noProof/>
          <w:lang w:val="es-MX"/>
        </w:rPr>
        <w:t>(Cisco, 2024)</w:t>
      </w:r>
      <w:r>
        <w:commentReference w:id="6"/>
      </w:r>
      <w:r w:rsidR="005B04B2">
        <w:rPr>
          <w:rStyle w:val="Refdecomentario"/>
        </w:rPr>
        <w:commentReference w:id="7"/>
      </w:r>
      <w:r w:rsidR="00AC70C3">
        <w:rPr>
          <w:rFonts w:cs="Times New Roman"/>
          <w:noProof/>
          <w:lang w:val="es-MX"/>
        </w:rPr>
        <w:t xml:space="preserve">. Todas esas noticias que </w:t>
      </w:r>
      <w:r w:rsidR="009148B9">
        <w:rPr>
          <w:rFonts w:cs="Times New Roman"/>
          <w:noProof/>
          <w:lang w:val="es-MX"/>
        </w:rPr>
        <w:t>hemos visto</w:t>
      </w:r>
      <w:r w:rsidR="00AC70C3">
        <w:rPr>
          <w:rFonts w:cs="Times New Roman"/>
          <w:noProof/>
          <w:lang w:val="es-MX"/>
        </w:rPr>
        <w:t xml:space="preserve"> o situaciones que hemos experimentado en nuestros lugares de trabajo, hogares o historias que escuchamos </w:t>
      </w:r>
      <w:r w:rsidR="009148B9">
        <w:rPr>
          <w:rFonts w:cs="Times New Roman"/>
          <w:noProof/>
          <w:lang w:val="es-MX"/>
        </w:rPr>
        <w:t>como</w:t>
      </w:r>
      <w:r w:rsidR="00AC70C3">
        <w:rPr>
          <w:rFonts w:cs="Times New Roman"/>
          <w:noProof/>
          <w:lang w:val="es-MX"/>
        </w:rPr>
        <w:t xml:space="preserve"> “me llegó un correo (o mensaje) </w:t>
      </w:r>
      <w:r w:rsidR="009148B9">
        <w:rPr>
          <w:rFonts w:cs="Times New Roman"/>
          <w:noProof/>
          <w:lang w:val="es-MX"/>
        </w:rPr>
        <w:t xml:space="preserve">diciendo que mi paquete estaba en el correo, pero yo no he pedido nada y deay, ahí les mandé mi cédula para el retiro”. </w:t>
      </w:r>
      <w:r w:rsidR="00102F4D">
        <w:rPr>
          <w:rFonts w:cs="Times New Roman"/>
          <w:noProof/>
          <w:lang w:val="es-MX"/>
        </w:rPr>
        <w:t xml:space="preserve">Y podríamos pensar que suena como algo sospechoso, pero no todos tenemos la misma malicia ni experiencia en este tipo de situaciones, especialmente cuando se utilizan </w:t>
      </w:r>
      <w:r w:rsidR="00D33412">
        <w:rPr>
          <w:rFonts w:cs="Times New Roman"/>
          <w:noProof/>
          <w:lang w:val="es-MX"/>
        </w:rPr>
        <w:t xml:space="preserve">métodos que suenan más veraces, cómo correos electrónicos con firmas de bancos, por poner un ejemplo. </w:t>
      </w:r>
    </w:p>
    <w:p w14:paraId="1BE135AD" w14:textId="3F7F909C" w:rsidR="003E15D6" w:rsidRDefault="008750FF" w:rsidP="00330DF6">
      <w:pPr>
        <w:rPr>
          <w:rFonts w:cs="Times New Roman"/>
          <w:szCs w:val="24"/>
        </w:rPr>
      </w:pPr>
      <w:r>
        <w:rPr>
          <w:rFonts w:cs="Times New Roman"/>
          <w:color w:val="000000"/>
          <w:szCs w:val="24"/>
          <w:shd w:val="clear" w:color="auto" w:fill="FFFFFF"/>
        </w:rPr>
        <w:tab/>
      </w:r>
      <w:r w:rsidR="00B8734C">
        <w:rPr>
          <w:rFonts w:cs="Times New Roman"/>
          <w:color w:val="000000"/>
          <w:szCs w:val="24"/>
          <w:shd w:val="clear" w:color="auto" w:fill="FFFFFF"/>
        </w:rPr>
        <w:tab/>
      </w:r>
      <w:r w:rsidR="00D35EFC" w:rsidRPr="00F720D2">
        <w:rPr>
          <w:rFonts w:cs="Times New Roman"/>
          <w:noProof/>
          <w:color w:val="000000"/>
          <w:szCs w:val="24"/>
          <w:shd w:val="clear" w:color="auto" w:fill="FFFFFF"/>
          <w:lang w:val="es-MX"/>
        </w:rPr>
        <w:t>(Vega-Almeida, 2007)</w:t>
      </w:r>
      <w:r w:rsidR="0097388E">
        <w:rPr>
          <w:rFonts w:cs="Times New Roman"/>
          <w:color w:val="000000"/>
          <w:szCs w:val="24"/>
          <w:shd w:val="clear" w:color="auto" w:fill="FFFFFF"/>
        </w:rPr>
        <w:t xml:space="preserve"> Señala que Larry Irving acuñó el término de brecha digital en la década de los 80 </w:t>
      </w:r>
      <w:r w:rsidR="00437816">
        <w:rPr>
          <w:rFonts w:cs="Times New Roman"/>
          <w:color w:val="000000"/>
          <w:szCs w:val="24"/>
          <w:shd w:val="clear" w:color="auto" w:fill="FFFFFF"/>
        </w:rPr>
        <w:t xml:space="preserve">con la definición </w:t>
      </w:r>
      <w:r w:rsidR="00437816" w:rsidRPr="00437816">
        <w:rPr>
          <w:rFonts w:cs="Times New Roman"/>
          <w:color w:val="000000"/>
          <w:szCs w:val="24"/>
          <w:shd w:val="clear" w:color="auto" w:fill="FFFFFF"/>
        </w:rPr>
        <w:t>de “</w:t>
      </w:r>
      <w:r w:rsidR="00437816" w:rsidRPr="00437816">
        <w:rPr>
          <w:rFonts w:cs="Times New Roman"/>
          <w:szCs w:val="24"/>
        </w:rPr>
        <w:t>la idea de diferencia entre personas y regiones en el acceso a las TIC(s) por una densidad telefónica y de computadoras</w:t>
      </w:r>
      <w:r w:rsidR="00957F9D">
        <w:rPr>
          <w:rFonts w:cs="Times New Roman"/>
          <w:szCs w:val="24"/>
        </w:rPr>
        <w:t>”. E</w:t>
      </w:r>
      <w:r w:rsidR="00D35F10">
        <w:rPr>
          <w:rFonts w:cs="Times New Roman"/>
          <w:szCs w:val="24"/>
        </w:rPr>
        <w:t xml:space="preserve">l </w:t>
      </w:r>
      <w:r w:rsidR="005C218E" w:rsidRPr="00D35EFC">
        <w:rPr>
          <w:rFonts w:cs="Times New Roman"/>
          <w:noProof/>
          <w:szCs w:val="24"/>
          <w:lang w:val="es-MX"/>
        </w:rPr>
        <w:t>(UCR), Programa Institucional Sociedad de la Información y el Conocimiento (PROSIC) Universidad de Costa Rica, 2017)</w:t>
      </w:r>
      <w:r w:rsidR="00CC4A2F">
        <w:rPr>
          <w:rFonts w:cs="Times New Roman"/>
          <w:szCs w:val="24"/>
        </w:rPr>
        <w:t xml:space="preserve"> </w:t>
      </w:r>
      <w:r w:rsidR="00957F9D">
        <w:rPr>
          <w:rFonts w:cs="Times New Roman"/>
          <w:szCs w:val="24"/>
        </w:rPr>
        <w:t xml:space="preserve">nos menciona que el término a recibido múltiples modificaciones a través de los años por diferentes autores como </w:t>
      </w:r>
      <w:r w:rsidR="00957F9D" w:rsidRPr="008A0BA0">
        <w:rPr>
          <w:rFonts w:cs="Times New Roman"/>
          <w:szCs w:val="24"/>
        </w:rPr>
        <w:t>“</w:t>
      </w:r>
      <w:r w:rsidR="008A0BA0" w:rsidRPr="008A0BA0">
        <w:rPr>
          <w:rFonts w:cs="Times New Roman"/>
          <w:szCs w:val="24"/>
        </w:rPr>
        <w:t>entre aquellos que tienen acceso a las tecnologías digitales y aquellos que no” mencionado</w:t>
      </w:r>
      <w:r w:rsidR="008A0BA0">
        <w:rPr>
          <w:rFonts w:cs="Times New Roman"/>
          <w:szCs w:val="24"/>
        </w:rPr>
        <w:t xml:space="preserve"> por </w:t>
      </w:r>
      <w:r w:rsidR="00D35EFC" w:rsidRPr="00F720D2">
        <w:rPr>
          <w:rFonts w:cs="Times New Roman"/>
          <w:noProof/>
          <w:szCs w:val="24"/>
          <w:lang w:val="es-MX"/>
        </w:rPr>
        <w:t>(Hilbert, 2001)</w:t>
      </w:r>
      <w:r w:rsidR="005F0AB5">
        <w:rPr>
          <w:rFonts w:cs="Times New Roman"/>
          <w:szCs w:val="24"/>
        </w:rPr>
        <w:t>.</w:t>
      </w:r>
    </w:p>
    <w:p w14:paraId="104037E2" w14:textId="38225FA6" w:rsidR="003E15D6" w:rsidRDefault="008A22F6" w:rsidP="008C65D9">
      <w:pPr>
        <w:pStyle w:val="Ttulo2"/>
        <w:numPr>
          <w:ilvl w:val="0"/>
          <w:numId w:val="4"/>
        </w:numPr>
      </w:pPr>
      <w:bookmarkStart w:id="8" w:name="_Toc164096761"/>
      <w:r>
        <w:lastRenderedPageBreak/>
        <w:t xml:space="preserve">Objetivo </w:t>
      </w:r>
      <w:r w:rsidR="006F5B6F">
        <w:t>g</w:t>
      </w:r>
      <w:r>
        <w:t>eneral</w:t>
      </w:r>
      <w:bookmarkEnd w:id="8"/>
    </w:p>
    <w:p w14:paraId="142676E3" w14:textId="314D9234" w:rsidR="008A22F6" w:rsidRDefault="00E35509" w:rsidP="00A053D2">
      <w:pPr>
        <w:ind w:firstLine="360"/>
      </w:pPr>
      <w:r>
        <w:t xml:space="preserve">Identificar </w:t>
      </w:r>
      <w:r w:rsidR="008A22F6">
        <w:t>la importancia sobre la educación digital y la ciberseguridad</w:t>
      </w:r>
      <w:r w:rsidR="006F5B6F">
        <w:t xml:space="preserve"> para los adultos mayores</w:t>
      </w:r>
      <w:r w:rsidR="008A22F6">
        <w:t xml:space="preserve"> en la sociedad costarricense</w:t>
      </w:r>
      <w:r w:rsidR="006F5B6F">
        <w:t>.</w:t>
      </w:r>
    </w:p>
    <w:p w14:paraId="419B87BC" w14:textId="717C18B3" w:rsidR="006F5B6F" w:rsidRDefault="006F5B6F" w:rsidP="008C65D9">
      <w:pPr>
        <w:pStyle w:val="Ttulo2"/>
        <w:numPr>
          <w:ilvl w:val="0"/>
          <w:numId w:val="4"/>
        </w:numPr>
      </w:pPr>
      <w:bookmarkStart w:id="9" w:name="_Toc164096762"/>
      <w:r>
        <w:t>Objetivos específicos</w:t>
      </w:r>
      <w:bookmarkEnd w:id="9"/>
    </w:p>
    <w:p w14:paraId="7E8B1045" w14:textId="4047DA7E" w:rsidR="006F5B6F" w:rsidRDefault="00E35509" w:rsidP="00A053D2">
      <w:pPr>
        <w:ind w:firstLine="360"/>
      </w:pPr>
      <w:r>
        <w:t>Describir</w:t>
      </w:r>
      <w:r w:rsidR="006309EE">
        <w:t xml:space="preserve"> conocimientos básicos de </w:t>
      </w:r>
      <w:r>
        <w:t>ciberseguridad en la población adulta mayor.</w:t>
      </w:r>
    </w:p>
    <w:p w14:paraId="66D5F381" w14:textId="3FA2AF8B" w:rsidR="006309EE" w:rsidRPr="006F5B6F" w:rsidRDefault="00E35509" w:rsidP="00A053D2">
      <w:pPr>
        <w:ind w:firstLine="360"/>
      </w:pPr>
      <w:r>
        <w:t>Reconocer</w:t>
      </w:r>
      <w:r w:rsidR="006309EE">
        <w:t xml:space="preserve"> algunos</w:t>
      </w:r>
      <w:r>
        <w:t xml:space="preserve"> p</w:t>
      </w:r>
      <w:r w:rsidR="006309EE">
        <w:t>eligros que acarrea la falta de conocimiento básico en ciberseguridad</w:t>
      </w:r>
      <w:r>
        <w:t xml:space="preserve"> en las personas adultas mayores.</w:t>
      </w:r>
    </w:p>
    <w:p w14:paraId="51B34FD4" w14:textId="77777777" w:rsidR="008A22F6" w:rsidRPr="008A22F6" w:rsidRDefault="008A22F6" w:rsidP="008A22F6">
      <w:pPr>
        <w:ind w:left="1416"/>
      </w:pPr>
    </w:p>
    <w:p w14:paraId="2A383075" w14:textId="31FA809B" w:rsidR="003E15D6" w:rsidRDefault="003E15D6">
      <w:pPr>
        <w:spacing w:line="259" w:lineRule="auto"/>
        <w:jc w:val="left"/>
        <w:rPr>
          <w:rFonts w:cs="Times New Roman"/>
          <w:szCs w:val="24"/>
        </w:rPr>
      </w:pPr>
      <w:r>
        <w:rPr>
          <w:rFonts w:cs="Times New Roman"/>
          <w:szCs w:val="24"/>
        </w:rPr>
        <w:br w:type="page"/>
      </w:r>
    </w:p>
    <w:p w14:paraId="48A7CD66" w14:textId="06F436E3" w:rsidR="003E15D6" w:rsidRDefault="003E15D6" w:rsidP="008C65D9">
      <w:pPr>
        <w:pStyle w:val="Ttulo2"/>
        <w:numPr>
          <w:ilvl w:val="0"/>
          <w:numId w:val="4"/>
        </w:numPr>
      </w:pPr>
      <w:bookmarkStart w:id="10" w:name="_Toc164096763"/>
      <w:r w:rsidRPr="00AF0ED9">
        <w:lastRenderedPageBreak/>
        <w:t>Justifi</w:t>
      </w:r>
      <w:r>
        <w:t>cación</w:t>
      </w:r>
      <w:bookmarkEnd w:id="10"/>
    </w:p>
    <w:p w14:paraId="687F942D" w14:textId="7B896062" w:rsidR="003E15D6" w:rsidRDefault="003E15D6" w:rsidP="003E15D6">
      <w:pPr>
        <w:ind w:left="720" w:firstLine="696"/>
      </w:pPr>
      <w:r w:rsidRPr="00B43916">
        <w:t xml:space="preserve">Nuestro tema de investigación lo planteamos </w:t>
      </w:r>
      <w:r w:rsidR="00D25BA3">
        <w:t>ya que nos interesa conocer si hay una necesidad de capacitación en la población adulta mayor con respecto a aspectos de seguridad informática y el manejo de tecnologías de la información.</w:t>
      </w:r>
      <w:r w:rsidRPr="00B43916">
        <w:t xml:space="preserve"> </w:t>
      </w:r>
      <w:r w:rsidR="00D25BA3">
        <w:t>E</w:t>
      </w:r>
      <w:r w:rsidRPr="00B43916">
        <w:t xml:space="preserve">l problema que tratamos de resolver es la falta de conocimiento técnico de computación y ciberseguridad en las personas adultas mayores, ya que ellos al no ser nativos </w:t>
      </w:r>
      <w:r w:rsidR="00C74D43" w:rsidRPr="00B43916">
        <w:t>digitales</w:t>
      </w:r>
      <w:r w:rsidR="00C74D43">
        <w:t xml:space="preserve"> (</w:t>
      </w:r>
      <w:r w:rsidR="00C74D43" w:rsidRPr="00C74D43">
        <w:t xml:space="preserve">Los que han nacido en pleno </w:t>
      </w:r>
      <w:r w:rsidR="00CD5408">
        <w:t>auge</w:t>
      </w:r>
      <w:r w:rsidR="00C74D43" w:rsidRPr="00C74D43">
        <w:t xml:space="preserve"> de las nuevas tecnologías, y se</w:t>
      </w:r>
      <w:r w:rsidR="00C74D43">
        <w:rPr>
          <w:rFonts w:ascii="Segoe UI" w:hAnsi="Segoe UI" w:cs="Segoe UI"/>
          <w:color w:val="212529"/>
          <w:shd w:val="clear" w:color="auto" w:fill="FFFFFF"/>
        </w:rPr>
        <w:t xml:space="preserve"> han </w:t>
      </w:r>
      <w:r w:rsidR="00C74D43" w:rsidRPr="00C74D43">
        <w:t>educado desde su origen</w:t>
      </w:r>
      <w:r w:rsidR="002D6DCA">
        <w:t>)</w:t>
      </w:r>
      <w:r w:rsidR="00C74D43" w:rsidRPr="00C74D43">
        <w:t xml:space="preserve">, </w:t>
      </w:r>
      <w:r w:rsidR="00D35EFC">
        <w:rPr>
          <w:noProof/>
          <w:lang w:val="es-MX"/>
        </w:rPr>
        <w:t>(Peiró, 2018)</w:t>
      </w:r>
      <w:r w:rsidR="002D6DCA">
        <w:t xml:space="preserve"> </w:t>
      </w:r>
      <w:r w:rsidRPr="00B43916">
        <w:t xml:space="preserve">muestran mucha </w:t>
      </w:r>
      <w:proofErr w:type="spellStart"/>
      <w:r w:rsidRPr="00B43916">
        <w:t>nece</w:t>
      </w:r>
      <w:r w:rsidR="00004FB3">
        <w:t>IL</w:t>
      </w:r>
      <w:r w:rsidRPr="00B43916">
        <w:t>sidad</w:t>
      </w:r>
      <w:proofErr w:type="spellEnd"/>
      <w:r w:rsidRPr="00B43916">
        <w:t xml:space="preserve"> de esta información y así lograr comprender más el mundo cibernético y estar preparados con herramientas de prevención y solución ante ciberataques, ya que damos por sentado que todas las personas tienen conocimiento en informática pero olvidamos que hay grupos de la población que no cuentan con este conocimiento como lo son los adultos mayores a los 65</w:t>
      </w:r>
      <w:r>
        <w:t xml:space="preserve"> </w:t>
      </w:r>
      <w:r w:rsidRPr="00B43916">
        <w:t>años, pensamos que es una gran posibilidad la que les abriría este trabajo y así poder entender más de este mundo virtual</w:t>
      </w:r>
      <w:r>
        <w:t>.</w:t>
      </w:r>
    </w:p>
    <w:p w14:paraId="28A3DB88" w14:textId="51210C78" w:rsidR="00550B8A" w:rsidRDefault="003E15D6" w:rsidP="00F84DC4">
      <w:pPr>
        <w:ind w:left="720" w:firstLine="696"/>
      </w:pPr>
      <w:r>
        <w:t>E</w:t>
      </w:r>
      <w:r w:rsidRPr="00B43916">
        <w:t xml:space="preserve">n los últimos años ha habido un aumento exponencial de la tecnología por lo que se han creado brechas </w:t>
      </w:r>
      <w:r w:rsidR="00DE68E0" w:rsidRPr="00B43916">
        <w:t>generacionales</w:t>
      </w:r>
      <w:r w:rsidR="00DE68E0">
        <w:t xml:space="preserve"> (</w:t>
      </w:r>
      <w:r w:rsidR="00A1080D" w:rsidRPr="00A1080D">
        <w:t>Si bien no existe una definición única y oficial de brecha digital, podemos decir que la brecha digital es la desigualdad en el acceso, uso</w:t>
      </w:r>
      <w:r w:rsidR="00A1080D" w:rsidRPr="00A1080D">
        <w:rPr>
          <w:b/>
          <w:bCs/>
        </w:rPr>
        <w:t xml:space="preserve"> </w:t>
      </w:r>
      <w:r w:rsidR="00A1080D" w:rsidRPr="00A1080D">
        <w:t>y/o</w:t>
      </w:r>
      <w:r w:rsidR="00A1080D" w:rsidRPr="00A1080D">
        <w:rPr>
          <w:b/>
          <w:bCs/>
        </w:rPr>
        <w:t xml:space="preserve"> </w:t>
      </w:r>
      <w:r w:rsidR="00A1080D" w:rsidRPr="00A1080D">
        <w:t>impacto de las nuevas tecnologías de la información y la comunicación (TIC) entre diferentes grupos sociales</w:t>
      </w:r>
      <w:r w:rsidR="00316B4A">
        <w:t xml:space="preserve"> </w:t>
      </w:r>
      <w:r w:rsidR="00D35EFC">
        <w:rPr>
          <w:noProof/>
          <w:lang w:val="es-MX"/>
        </w:rPr>
        <w:t>(Grupo Atico 34)</w:t>
      </w:r>
      <w:r w:rsidR="005E0C2A">
        <w:t>,</w:t>
      </w:r>
      <w:r w:rsidRPr="00B43916">
        <w:t xml:space="preserve"> como lo son los llamados inmigrantes y nativos digitales</w:t>
      </w:r>
      <w:r>
        <w:t xml:space="preserve"> (</w:t>
      </w:r>
      <w:r w:rsidR="007124DD" w:rsidRPr="00637B7F">
        <w:t>Son las personas que han nacido anteriormente y se han tenido que ir adaptando a la introducción de las nuevas tecnologías y formándose para conocer su funcionamiento, usos, y demás aspectos digitales</w:t>
      </w:r>
      <w:r w:rsidR="005E0C2A">
        <w:t xml:space="preserve"> </w:t>
      </w:r>
      <w:r w:rsidR="00D35EFC">
        <w:rPr>
          <w:noProof/>
          <w:lang w:val="es-MX"/>
        </w:rPr>
        <w:t>(Peiró, 2018)</w:t>
      </w:r>
      <w:r w:rsidRPr="00B43916">
        <w:t xml:space="preserve"> </w:t>
      </w:r>
      <w:r>
        <w:t>De acuerdo con</w:t>
      </w:r>
      <w:r w:rsidRPr="00B43916">
        <w:t xml:space="preserve"> el </w:t>
      </w:r>
      <w:r>
        <w:t>O</w:t>
      </w:r>
      <w:r w:rsidRPr="00B43916">
        <w:t xml:space="preserve">rganismo de </w:t>
      </w:r>
      <w:r>
        <w:t>I</w:t>
      </w:r>
      <w:r w:rsidRPr="00B43916">
        <w:t xml:space="preserve">nvestigación </w:t>
      </w:r>
      <w:r>
        <w:t>J</w:t>
      </w:r>
      <w:r w:rsidRPr="00B43916">
        <w:t>udicial de Costa Rica en el periodo del 1/1/2016 al 30/1/2022 se registraron 10</w:t>
      </w:r>
      <w:r>
        <w:t>,</w:t>
      </w:r>
      <w:r w:rsidRPr="00B43916">
        <w:t>870 crímenes relacionados a la ciberseguridad</w:t>
      </w:r>
      <w:r>
        <w:t>. (</w:t>
      </w:r>
      <w:r w:rsidR="00FF3CAD">
        <w:t>Erick Jiménez, Luis Montoya, 2022</w:t>
      </w:r>
      <w:r w:rsidR="005E0C2A">
        <w:t>).</w:t>
      </w:r>
      <w:r w:rsidR="00FF3CAD" w:rsidRPr="00FF3CAD">
        <w:t xml:space="preserve"> </w:t>
      </w:r>
      <w:r w:rsidR="00FF3CAD">
        <w:t>Propuesta de un marco de trabajo para mejorar la seguridad en Internet para personas en edad laboral madura y personas adultas mayores de la asociación gerontológica costarricense que cuentan con alfabetización digital</w:t>
      </w:r>
      <w:r w:rsidR="005E0C2A">
        <w:t xml:space="preserve"> </w:t>
      </w:r>
      <w:r w:rsidR="00D35EFC">
        <w:rPr>
          <w:noProof/>
          <w:lang w:val="es-MX"/>
        </w:rPr>
        <w:t>(Solórzano Jiménez &amp; Monge Montoya, 2022)</w:t>
      </w:r>
      <w:r w:rsidR="00A8382D">
        <w:t xml:space="preserve">. </w:t>
      </w:r>
      <w:r w:rsidRPr="00B43916">
        <w:t xml:space="preserve">Según el </w:t>
      </w:r>
      <w:r>
        <w:t>G</w:t>
      </w:r>
      <w:r w:rsidRPr="00B43916">
        <w:t xml:space="preserve">lobal </w:t>
      </w:r>
      <w:proofErr w:type="spellStart"/>
      <w:r>
        <w:t>Information</w:t>
      </w:r>
      <w:proofErr w:type="spellEnd"/>
      <w:r w:rsidRPr="00B43916">
        <w:t xml:space="preserve"> </w:t>
      </w:r>
      <w:proofErr w:type="spellStart"/>
      <w:r>
        <w:t>Techonology</w:t>
      </w:r>
      <w:proofErr w:type="spellEnd"/>
      <w:r w:rsidRPr="00B43916">
        <w:t xml:space="preserve"> </w:t>
      </w:r>
      <w:proofErr w:type="spellStart"/>
      <w:r>
        <w:t>Report</w:t>
      </w:r>
      <w:proofErr w:type="spellEnd"/>
      <w:r w:rsidRPr="00B43916">
        <w:t xml:space="preserve"> </w:t>
      </w:r>
      <w:r w:rsidRPr="00CE6CBC">
        <w:t>2015</w:t>
      </w:r>
      <w:r w:rsidRPr="00B43916">
        <w:t xml:space="preserve"> del foro económico mundial en Costa rica 6 de cada 10 hogares cuentan con conexión a internet, también según la </w:t>
      </w:r>
      <w:proofErr w:type="spellStart"/>
      <w:r w:rsidRPr="00B43916">
        <w:t>Sutel</w:t>
      </w:r>
      <w:proofErr w:type="spellEnd"/>
      <w:r w:rsidRPr="00B43916">
        <w:t xml:space="preserve"> cada habitante de Costa Rica tiene 1,5 celulares, son 7,8 millones de líneas celular activas para el cierre del 2021</w:t>
      </w:r>
      <w:r w:rsidR="00A8382D">
        <w:t>. C</w:t>
      </w:r>
      <w:r w:rsidR="00CE4040">
        <w:t xml:space="preserve">ada habitante de costa rica tiene 1,5 </w:t>
      </w:r>
      <w:r w:rsidR="00CE4040">
        <w:lastRenderedPageBreak/>
        <w:t xml:space="preserve">celulares según estadísticas de la </w:t>
      </w:r>
      <w:r w:rsidR="005C218E">
        <w:t>SUTEL</w:t>
      </w:r>
      <w:r w:rsidR="00CE4040">
        <w:t>,</w:t>
      </w:r>
      <w:r w:rsidR="00A8382D">
        <w:t xml:space="preserve"> </w:t>
      </w:r>
      <w:r w:rsidR="003D34CC">
        <w:t xml:space="preserve">12 julio 2022, </w:t>
      </w:r>
      <w:r w:rsidR="00D35EFC">
        <w:rPr>
          <w:noProof/>
          <w:lang w:val="es-MX"/>
        </w:rPr>
        <w:t>(Alvarado, 2022)</w:t>
      </w:r>
      <w:r w:rsidR="009C4B02">
        <w:t xml:space="preserve"> </w:t>
      </w:r>
      <w:r>
        <w:t>E</w:t>
      </w:r>
      <w:r w:rsidRPr="00B43916">
        <w:t>stos datos nos muestran que cada vez más los costarricenses utilizamos aparatos que necesitan de internet</w:t>
      </w:r>
      <w:r w:rsidR="00F252AB">
        <w:t xml:space="preserve"> </w:t>
      </w:r>
      <w:r w:rsidR="00C57DCC">
        <w:t>y aplicaciones</w:t>
      </w:r>
      <w:r w:rsidR="006002FC">
        <w:t xml:space="preserve"> tales como</w:t>
      </w:r>
      <w:r w:rsidR="00A61E1C">
        <w:t>:</w:t>
      </w:r>
    </w:p>
    <w:p w14:paraId="4CD6FBFC" w14:textId="13EB95F3" w:rsidR="00A61E1C" w:rsidRDefault="006F3C83" w:rsidP="006F3C83">
      <w:r>
        <w:t xml:space="preserve">           </w:t>
      </w:r>
      <w:r w:rsidR="00E915D8">
        <w:t>Redes sociales</w:t>
      </w:r>
      <w:r w:rsidR="00000549">
        <w:t xml:space="preserve">: son aquellas como </w:t>
      </w:r>
      <w:r w:rsidR="00717428">
        <w:t>Facebook</w:t>
      </w:r>
      <w:r w:rsidR="00000549">
        <w:t>,</w:t>
      </w:r>
      <w:r w:rsidR="00717428">
        <w:t xml:space="preserve"> </w:t>
      </w:r>
      <w:r w:rsidR="00FE3925">
        <w:t>Instagram,</w:t>
      </w:r>
      <w:r w:rsidR="00717428">
        <w:t xml:space="preserve"> </w:t>
      </w:r>
      <w:r w:rsidR="00051432">
        <w:t>Tic-</w:t>
      </w:r>
      <w:proofErr w:type="spellStart"/>
      <w:r w:rsidR="00051432">
        <w:t>To</w:t>
      </w:r>
      <w:r w:rsidR="005C218E">
        <w:t>k</w:t>
      </w:r>
      <w:proofErr w:type="spellEnd"/>
      <w:r w:rsidR="00051432">
        <w:t xml:space="preserve"> entre otras</w:t>
      </w:r>
      <w:r w:rsidR="00B27255">
        <w:t>.</w:t>
      </w:r>
    </w:p>
    <w:p w14:paraId="30AA74F9" w14:textId="4FB4F822" w:rsidR="00051432" w:rsidRDefault="00051432" w:rsidP="006F3C83">
      <w:r>
        <w:t xml:space="preserve">           </w:t>
      </w:r>
      <w:r w:rsidR="0094117C">
        <w:t>Mensajería instantánea como</w:t>
      </w:r>
      <w:r w:rsidR="00E0345B">
        <w:t xml:space="preserve">: </w:t>
      </w:r>
      <w:r w:rsidR="00717428">
        <w:t>WhatsApp</w:t>
      </w:r>
      <w:r w:rsidR="00E0345B">
        <w:t xml:space="preserve"> y </w:t>
      </w:r>
      <w:proofErr w:type="spellStart"/>
      <w:r w:rsidR="00B27255">
        <w:t>T</w:t>
      </w:r>
      <w:r w:rsidR="00E0345B">
        <w:t>elegram</w:t>
      </w:r>
      <w:proofErr w:type="spellEnd"/>
      <w:r w:rsidR="00B27255">
        <w:t>.</w:t>
      </w:r>
    </w:p>
    <w:p w14:paraId="4B305483" w14:textId="7645BF99" w:rsidR="00E0345B" w:rsidRPr="00B27255" w:rsidRDefault="00E0345B" w:rsidP="006F3C83">
      <w:r w:rsidRPr="00B27255">
        <w:t xml:space="preserve">           </w:t>
      </w:r>
      <w:r w:rsidR="00C335AD" w:rsidRPr="00B27255">
        <w:t>C</w:t>
      </w:r>
      <w:r w:rsidR="00E93DD1" w:rsidRPr="00B27255">
        <w:t>hat en línea: Face</w:t>
      </w:r>
      <w:r w:rsidR="00B27255" w:rsidRPr="00B27255">
        <w:t>b</w:t>
      </w:r>
      <w:r w:rsidR="00E93DD1" w:rsidRPr="00B27255">
        <w:t>ook,</w:t>
      </w:r>
      <w:r w:rsidR="00717428" w:rsidRPr="00B27255">
        <w:t xml:space="preserve"> Messenger y chat de citas</w:t>
      </w:r>
      <w:r w:rsidR="00B27255" w:rsidRPr="00B27255">
        <w:t>.</w:t>
      </w:r>
    </w:p>
    <w:p w14:paraId="342B7926" w14:textId="3BEF1F7D" w:rsidR="005364C8" w:rsidRPr="005364C8" w:rsidRDefault="005364C8" w:rsidP="006F3C83">
      <w:r w:rsidRPr="00B27255">
        <w:t xml:space="preserve">           </w:t>
      </w:r>
      <w:r w:rsidR="00DD68EA" w:rsidRPr="005364C8">
        <w:t>Dispositivos</w:t>
      </w:r>
      <w:r w:rsidRPr="005364C8">
        <w:t xml:space="preserve"> de juegos con a</w:t>
      </w:r>
      <w:r>
        <w:t>cceso a internet</w:t>
      </w:r>
      <w:r w:rsidR="00DD68EA">
        <w:t>: celulares</w:t>
      </w:r>
      <w:r w:rsidR="00320A46">
        <w:t xml:space="preserve"> inteligentes y consolas de     videojuegos</w:t>
      </w:r>
      <w:r w:rsidR="00B27255">
        <w:t>.</w:t>
      </w:r>
    </w:p>
    <w:p w14:paraId="6A18DE57" w14:textId="36F04E0D" w:rsidR="00550B8A" w:rsidRPr="00D013BE" w:rsidRDefault="00320A46">
      <w:pPr>
        <w:rPr>
          <w:rFonts w:cs="Times New Roman"/>
          <w:szCs w:val="24"/>
          <w:lang w:val="en-US"/>
        </w:rPr>
      </w:pPr>
      <w:r w:rsidRPr="00B27255">
        <w:rPr>
          <w:rFonts w:cs="Times New Roman"/>
          <w:szCs w:val="24"/>
        </w:rPr>
        <w:t xml:space="preserve">          </w:t>
      </w:r>
      <w:r w:rsidR="003148AB" w:rsidRPr="00D013BE">
        <w:rPr>
          <w:rFonts w:cs="Times New Roman"/>
          <w:szCs w:val="24"/>
          <w:lang w:val="en-US"/>
        </w:rPr>
        <w:t xml:space="preserve">Blogs: </w:t>
      </w:r>
      <w:r w:rsidR="00D013BE" w:rsidRPr="00D013BE">
        <w:rPr>
          <w:rFonts w:cs="Times New Roman"/>
          <w:szCs w:val="24"/>
          <w:lang w:val="en-US"/>
        </w:rPr>
        <w:t>Como</w:t>
      </w:r>
      <w:r w:rsidR="003148AB" w:rsidRPr="00D013BE">
        <w:rPr>
          <w:rFonts w:cs="Times New Roman"/>
          <w:szCs w:val="24"/>
          <w:lang w:val="en-US"/>
        </w:rPr>
        <w:t xml:space="preserve"> Instagram li</w:t>
      </w:r>
      <w:r w:rsidR="00D013BE" w:rsidRPr="00D013BE">
        <w:rPr>
          <w:rFonts w:cs="Times New Roman"/>
          <w:szCs w:val="24"/>
          <w:lang w:val="en-US"/>
        </w:rPr>
        <w:t>ve, F</w:t>
      </w:r>
      <w:r w:rsidR="00D013BE">
        <w:rPr>
          <w:rFonts w:cs="Times New Roman"/>
          <w:szCs w:val="24"/>
          <w:lang w:val="en-US"/>
        </w:rPr>
        <w:t>ace</w:t>
      </w:r>
      <w:r w:rsidR="00B27255">
        <w:rPr>
          <w:rFonts w:cs="Times New Roman"/>
          <w:szCs w:val="24"/>
          <w:lang w:val="en-US"/>
        </w:rPr>
        <w:t>b</w:t>
      </w:r>
      <w:r w:rsidR="00D013BE">
        <w:rPr>
          <w:rFonts w:cs="Times New Roman"/>
          <w:szCs w:val="24"/>
          <w:lang w:val="en-US"/>
        </w:rPr>
        <w:t xml:space="preserve">ook live y </w:t>
      </w:r>
      <w:proofErr w:type="spellStart"/>
      <w:r w:rsidR="00D013BE">
        <w:rPr>
          <w:rFonts w:cs="Times New Roman"/>
          <w:szCs w:val="24"/>
          <w:lang w:val="en-US"/>
        </w:rPr>
        <w:t>Youtube</w:t>
      </w:r>
      <w:proofErr w:type="spellEnd"/>
      <w:r w:rsidR="00B27255">
        <w:rPr>
          <w:rFonts w:cs="Times New Roman"/>
          <w:szCs w:val="24"/>
          <w:lang w:val="en-US"/>
        </w:rPr>
        <w:t>.</w:t>
      </w:r>
      <w:r w:rsidR="00550B8A" w:rsidRPr="00D013BE">
        <w:rPr>
          <w:rFonts w:cs="Times New Roman"/>
          <w:szCs w:val="24"/>
          <w:lang w:val="en-US"/>
        </w:rPr>
        <w:br w:type="page"/>
      </w:r>
    </w:p>
    <w:p w14:paraId="4A950CA5" w14:textId="427CC904" w:rsidR="00C36342" w:rsidRDefault="00385281" w:rsidP="005C218E">
      <w:pPr>
        <w:pStyle w:val="Ttulo2"/>
        <w:numPr>
          <w:ilvl w:val="0"/>
          <w:numId w:val="4"/>
        </w:numPr>
      </w:pPr>
      <w:bookmarkStart w:id="11" w:name="_Toc164096764"/>
      <w:r>
        <w:lastRenderedPageBreak/>
        <w:t>Marco Teórico</w:t>
      </w:r>
      <w:r w:rsidR="008816B2">
        <w:t>.</w:t>
      </w:r>
      <w:bookmarkEnd w:id="11"/>
      <w:r w:rsidR="008816B2">
        <w:t xml:space="preserve"> </w:t>
      </w:r>
    </w:p>
    <w:p w14:paraId="3AFC5682" w14:textId="77777777" w:rsidR="00C3665C" w:rsidRDefault="00C069D9" w:rsidP="00C3665C">
      <w:pPr>
        <w:ind w:firstLine="360"/>
      </w:pPr>
      <w:r>
        <w:t>Los principales conceptos para considerar</w:t>
      </w:r>
      <w:r w:rsidR="008816B2">
        <w:t xml:space="preserve"> son: ciberataque, adulto mayor, ciberseguridad, </w:t>
      </w:r>
      <w:r w:rsidR="00C1494E">
        <w:t xml:space="preserve">población de riesgo, </w:t>
      </w:r>
      <w:proofErr w:type="spellStart"/>
      <w:r w:rsidR="00C1494E">
        <w:t>TICs</w:t>
      </w:r>
      <w:proofErr w:type="spellEnd"/>
      <w:r w:rsidR="00C1494E">
        <w:t xml:space="preserve">. </w:t>
      </w:r>
    </w:p>
    <w:p w14:paraId="1E7A663D" w14:textId="25474A5B" w:rsidR="00CE4EA7" w:rsidRDefault="00C3665C" w:rsidP="00C3665C">
      <w:pPr>
        <w:pStyle w:val="Prrafodelista"/>
        <w:numPr>
          <w:ilvl w:val="0"/>
          <w:numId w:val="13"/>
        </w:numPr>
      </w:pPr>
      <w:r>
        <w:t>Ciberseguridad y adultos mayores:</w:t>
      </w:r>
    </w:p>
    <w:p w14:paraId="38C894EE" w14:textId="1C5DBBC0" w:rsidR="00C3665C" w:rsidRPr="007C3222" w:rsidRDefault="00634ECE" w:rsidP="00C3665C">
      <w:pPr>
        <w:pStyle w:val="Prrafodelista"/>
        <w:numPr>
          <w:ilvl w:val="1"/>
          <w:numId w:val="13"/>
        </w:numPr>
      </w:pPr>
      <w:r>
        <w:t xml:space="preserve">La interacción de los adultos mayores con las </w:t>
      </w:r>
      <w:proofErr w:type="spellStart"/>
      <w:r>
        <w:t>TICs</w:t>
      </w:r>
      <w:proofErr w:type="spellEnd"/>
      <w:r>
        <w:t xml:space="preserve"> plantea desafíos complicados en temas de ciberseguridad. </w:t>
      </w:r>
      <w:r w:rsidR="00FD5E1A" w:rsidRPr="00EF6E76">
        <w:rPr>
          <w:rFonts w:cs="Times New Roman"/>
          <w:noProof/>
          <w:color w:val="212121"/>
          <w:szCs w:val="24"/>
          <w:shd w:val="clear" w:color="auto" w:fill="FFFFFF"/>
        </w:rPr>
        <w:t xml:space="preserve">(Olson, O'Brien, Rogers, &amp; Charness, 2011) </w:t>
      </w:r>
      <w:r w:rsidR="00EF6E76" w:rsidRPr="00EF6E76">
        <w:rPr>
          <w:rFonts w:cs="Times New Roman"/>
          <w:noProof/>
          <w:color w:val="212121"/>
          <w:szCs w:val="24"/>
          <w:shd w:val="clear" w:color="auto" w:fill="FFFFFF"/>
        </w:rPr>
        <w:t>en su estudio “</w:t>
      </w:r>
      <w:r w:rsidR="00EF6E76" w:rsidRPr="00EF6E76">
        <w:rPr>
          <w:rFonts w:cs="Times New Roman"/>
          <w:i/>
          <w:iCs/>
          <w:noProof/>
          <w:color w:val="212121"/>
          <w:szCs w:val="24"/>
          <w:shd w:val="clear" w:color="auto" w:fill="FFFFFF"/>
        </w:rPr>
        <w:t xml:space="preserve">Diffusion of technology: Frequency of use for younger and older adults,” </w:t>
      </w:r>
      <w:r w:rsidR="00EF6E76" w:rsidRPr="00EF6E76">
        <w:rPr>
          <w:rFonts w:cs="Times New Roman"/>
          <w:noProof/>
          <w:color w:val="212121"/>
          <w:szCs w:val="24"/>
          <w:shd w:val="clear" w:color="auto" w:fill="FFFFFF"/>
        </w:rPr>
        <w:t>nos resaltan lo que comentamos a tráves de</w:t>
      </w:r>
      <w:r w:rsidR="00EF6E76">
        <w:rPr>
          <w:rFonts w:cs="Times New Roman"/>
          <w:noProof/>
          <w:color w:val="212121"/>
          <w:szCs w:val="24"/>
          <w:shd w:val="clear" w:color="auto" w:fill="FFFFFF"/>
        </w:rPr>
        <w:t xml:space="preserve"> nuestra investigación. Ellos indican que a pesar de que las TIC </w:t>
      </w:r>
      <w:r w:rsidR="000F18D4">
        <w:rPr>
          <w:rFonts w:cs="Times New Roman"/>
          <w:noProof/>
          <w:color w:val="212121"/>
          <w:szCs w:val="24"/>
          <w:shd w:val="clear" w:color="auto" w:fill="FFFFFF"/>
        </w:rPr>
        <w:t xml:space="preserve">llegan a los adultos mayores, su familiaridad y habilidades con estas no avanzan de la misma forma. Esto hace que sean un grupo vulnerable </w:t>
      </w:r>
      <w:r w:rsidR="007C3222">
        <w:rPr>
          <w:rFonts w:cs="Times New Roman"/>
          <w:noProof/>
          <w:color w:val="212121"/>
          <w:szCs w:val="24"/>
          <w:shd w:val="clear" w:color="auto" w:fill="FFFFFF"/>
        </w:rPr>
        <w:t xml:space="preserve">a los ataques maliciosos comentados anteriormente. </w:t>
      </w:r>
    </w:p>
    <w:p w14:paraId="21C5A816" w14:textId="749769DC" w:rsidR="007C3222" w:rsidRPr="007C3222" w:rsidRDefault="007C3222" w:rsidP="007C3222">
      <w:pPr>
        <w:pStyle w:val="Prrafodelista"/>
        <w:numPr>
          <w:ilvl w:val="0"/>
          <w:numId w:val="13"/>
        </w:numPr>
      </w:pPr>
      <w:r>
        <w:rPr>
          <w:rFonts w:cs="Times New Roman"/>
          <w:noProof/>
          <w:color w:val="212121"/>
          <w:szCs w:val="24"/>
          <w:shd w:val="clear" w:color="auto" w:fill="FFFFFF"/>
        </w:rPr>
        <w:t>Tecnologías de la información:</w:t>
      </w:r>
    </w:p>
    <w:p w14:paraId="7823648F" w14:textId="2E02ADFC" w:rsidR="007C3222" w:rsidRPr="001112CA" w:rsidRDefault="00DC4B79" w:rsidP="007C3222">
      <w:pPr>
        <w:pStyle w:val="Prrafodelista"/>
        <w:numPr>
          <w:ilvl w:val="1"/>
          <w:numId w:val="13"/>
        </w:numPr>
      </w:pPr>
      <w:r>
        <w:t xml:space="preserve">En nuestra época, las </w:t>
      </w:r>
      <w:proofErr w:type="spellStart"/>
      <w:r>
        <w:t>TICs</w:t>
      </w:r>
      <w:proofErr w:type="spellEnd"/>
      <w:r>
        <w:t xml:space="preserve"> parecen ser indispensables para la integración social y el acceso a muchos servicios se facilita o es necesario a través de estas</w:t>
      </w:r>
      <w:r w:rsidR="001112CA">
        <w:t xml:space="preserve">. </w:t>
      </w:r>
      <w:r>
        <w:t xml:space="preserve"> </w:t>
      </w:r>
      <w:r w:rsidR="001112CA" w:rsidRPr="001112CA">
        <w:rPr>
          <w:noProof/>
        </w:rPr>
        <w:t xml:space="preserve">(Sayago &amp; Blat, 2010), mencionan en su estudio </w:t>
      </w:r>
      <w:r w:rsidR="001112CA" w:rsidRPr="001112CA">
        <w:rPr>
          <w:i/>
          <w:iCs/>
          <w:noProof/>
        </w:rPr>
        <w:t xml:space="preserve">“Telling the story of older people e-mailing: An ethnographical study” </w:t>
      </w:r>
      <w:r w:rsidR="001112CA" w:rsidRPr="001112CA">
        <w:rPr>
          <w:noProof/>
        </w:rPr>
        <w:t>que sin embargo, también repr</w:t>
      </w:r>
      <w:r w:rsidR="001112CA">
        <w:rPr>
          <w:noProof/>
        </w:rPr>
        <w:t xml:space="preserve">esentan una fuente de peligro si no se manejan de una manera adecuada. </w:t>
      </w:r>
      <w:r w:rsidR="000E3D9C">
        <w:rPr>
          <w:noProof/>
        </w:rPr>
        <w:t xml:space="preserve">La forma en que se desarrolle la tecnología para hacerla de fácil acceso para la población adulta mayor y facilitarles la experiencia de uso y aprendizaje pueden influir significativamente en el aumento de seguridad o prevención a ataque ciberneticos. </w:t>
      </w:r>
    </w:p>
    <w:p w14:paraId="1E05030F" w14:textId="2965D22B" w:rsidR="00E43CD0" w:rsidRDefault="00E43CD0">
      <w:pPr>
        <w:spacing w:line="259" w:lineRule="auto"/>
        <w:jc w:val="left"/>
      </w:pPr>
      <w:r>
        <w:br w:type="page"/>
      </w:r>
    </w:p>
    <w:p w14:paraId="423C856D" w14:textId="2E5B1729" w:rsidR="00CE4EA7" w:rsidRDefault="00E43CD0" w:rsidP="009A6A5A">
      <w:pPr>
        <w:pStyle w:val="Ttulo2"/>
        <w:numPr>
          <w:ilvl w:val="0"/>
          <w:numId w:val="4"/>
        </w:numPr>
      </w:pPr>
      <w:bookmarkStart w:id="12" w:name="_Toc164096765"/>
      <w:r>
        <w:lastRenderedPageBreak/>
        <w:t>Recolección de la información</w:t>
      </w:r>
      <w:bookmarkEnd w:id="12"/>
    </w:p>
    <w:p w14:paraId="37B44352" w14:textId="4EAE4F57" w:rsidR="00E43CD0" w:rsidRDefault="00E43CD0" w:rsidP="00E43CD0">
      <w:pPr>
        <w:ind w:firstLine="708"/>
      </w:pPr>
      <w:r>
        <w:t xml:space="preserve">Para recolectar información para nuestra investigación creamos 2 encuestas diferentes que constan de 8 preguntas cada una. Una de las encuestas se encuentra dirigida a los adultos mayores y la otra a las personas encargadas del cuido de los adultos mayores. </w:t>
      </w:r>
    </w:p>
    <w:p w14:paraId="0B7C6D68" w14:textId="22FF976E" w:rsidR="00E95DAD" w:rsidRDefault="00E95DAD" w:rsidP="00E43CD0">
      <w:pPr>
        <w:ind w:firstLine="708"/>
      </w:pPr>
      <w:r>
        <w:t xml:space="preserve">Para nuestro estudio específicamente utilizamos </w:t>
      </w:r>
      <w:r w:rsidR="008C6795">
        <w:t>el formato de respuesta en escala de Likert</w:t>
      </w:r>
      <w:r w:rsidR="00DA25C8">
        <w:t>.</w:t>
      </w:r>
    </w:p>
    <w:p w14:paraId="5347F331" w14:textId="77777777" w:rsidR="00E43CD0" w:rsidRDefault="00E43CD0" w:rsidP="00E43CD0">
      <w:pPr>
        <w:rPr>
          <w:rFonts w:cs="Times New Roman"/>
          <w:szCs w:val="24"/>
        </w:rPr>
      </w:pPr>
      <w:r w:rsidRPr="00C24C38">
        <w:rPr>
          <w:rFonts w:cs="Times New Roman"/>
          <w:szCs w:val="24"/>
        </w:rPr>
        <w:t>Marque con una X en la casilla que se adecue a su respuesta</w:t>
      </w:r>
    </w:p>
    <w:p w14:paraId="2A1F32D1" w14:textId="0D6E64A9" w:rsidR="00DA25C8" w:rsidRPr="00C24C38" w:rsidRDefault="00DA25C8" w:rsidP="00E43CD0">
      <w:pPr>
        <w:rPr>
          <w:rFonts w:cs="Times New Roman"/>
          <w:szCs w:val="24"/>
        </w:rPr>
      </w:pPr>
      <w:r>
        <w:rPr>
          <w:rFonts w:cs="Times New Roman"/>
          <w:szCs w:val="24"/>
        </w:rPr>
        <w:t xml:space="preserve">Preguntas para encargados del cuido: </w:t>
      </w:r>
    </w:p>
    <w:p w14:paraId="0A4980E3" w14:textId="22EC6BFD" w:rsidR="00E43CD0" w:rsidRPr="00C24C38" w:rsidRDefault="00C24C38" w:rsidP="00C24C38">
      <w:pPr>
        <w:pStyle w:val="Prrafodelista"/>
        <w:numPr>
          <w:ilvl w:val="0"/>
          <w:numId w:val="14"/>
        </w:numPr>
        <w:rPr>
          <w:rFonts w:cs="Times New Roman"/>
          <w:szCs w:val="24"/>
        </w:rPr>
      </w:pPr>
      <w:r>
        <w:rPr>
          <w:rFonts w:cs="Times New Roman"/>
          <w:szCs w:val="24"/>
        </w:rPr>
        <w:t>Creo que la ciberseguridad es crucial para la seguridad de los adultos mayores en general.</w:t>
      </w:r>
    </w:p>
    <w:tbl>
      <w:tblPr>
        <w:tblStyle w:val="Tablaconcuadrcula"/>
        <w:tblW w:w="0" w:type="auto"/>
        <w:tblLook w:val="04A0" w:firstRow="1" w:lastRow="0" w:firstColumn="1" w:lastColumn="0" w:noHBand="0" w:noVBand="1"/>
      </w:tblPr>
      <w:tblGrid>
        <w:gridCol w:w="1765"/>
        <w:gridCol w:w="1765"/>
        <w:gridCol w:w="1766"/>
        <w:gridCol w:w="1766"/>
        <w:gridCol w:w="1766"/>
      </w:tblGrid>
      <w:tr w:rsidR="00E43CD0" w:rsidRPr="00C24C38" w14:paraId="1F268120" w14:textId="77777777" w:rsidTr="00186B88">
        <w:tc>
          <w:tcPr>
            <w:tcW w:w="1765" w:type="dxa"/>
          </w:tcPr>
          <w:p w14:paraId="40E22F06" w14:textId="77777777" w:rsidR="00E43CD0" w:rsidRPr="00C24C38" w:rsidRDefault="00E43CD0" w:rsidP="00186B88">
            <w:pPr>
              <w:jc w:val="center"/>
              <w:rPr>
                <w:rFonts w:cs="Times New Roman"/>
              </w:rPr>
            </w:pPr>
            <w:r w:rsidRPr="00C24C38">
              <w:rPr>
                <w:rFonts w:cs="Times New Roman"/>
              </w:rPr>
              <w:t>Totalmente en desacuerdo</w:t>
            </w:r>
          </w:p>
        </w:tc>
        <w:tc>
          <w:tcPr>
            <w:tcW w:w="1765" w:type="dxa"/>
          </w:tcPr>
          <w:p w14:paraId="4032D99D" w14:textId="77777777" w:rsidR="00E43CD0" w:rsidRPr="00C24C38" w:rsidRDefault="00E43CD0" w:rsidP="00186B88">
            <w:pPr>
              <w:jc w:val="center"/>
              <w:rPr>
                <w:rFonts w:cs="Times New Roman"/>
              </w:rPr>
            </w:pPr>
            <w:r w:rsidRPr="00C24C38">
              <w:rPr>
                <w:rFonts w:cs="Times New Roman"/>
              </w:rPr>
              <w:t>En desacuerdo</w:t>
            </w:r>
          </w:p>
        </w:tc>
        <w:tc>
          <w:tcPr>
            <w:tcW w:w="1766" w:type="dxa"/>
          </w:tcPr>
          <w:p w14:paraId="79D32D1B" w14:textId="77777777" w:rsidR="00E43CD0" w:rsidRPr="00C24C38" w:rsidRDefault="00E43CD0" w:rsidP="00186B88">
            <w:pPr>
              <w:jc w:val="center"/>
              <w:rPr>
                <w:rFonts w:cs="Times New Roman"/>
              </w:rPr>
            </w:pPr>
            <w:r w:rsidRPr="00C24C38">
              <w:rPr>
                <w:rFonts w:cs="Times New Roman"/>
              </w:rPr>
              <w:t>Indiferente</w:t>
            </w:r>
          </w:p>
        </w:tc>
        <w:tc>
          <w:tcPr>
            <w:tcW w:w="1766" w:type="dxa"/>
          </w:tcPr>
          <w:p w14:paraId="3576532E" w14:textId="77777777" w:rsidR="00E43CD0" w:rsidRPr="00C24C38" w:rsidRDefault="00E43CD0" w:rsidP="00186B88">
            <w:pPr>
              <w:jc w:val="center"/>
              <w:rPr>
                <w:rFonts w:cs="Times New Roman"/>
              </w:rPr>
            </w:pPr>
            <w:r w:rsidRPr="00C24C38">
              <w:rPr>
                <w:rFonts w:cs="Times New Roman"/>
              </w:rPr>
              <w:t>De acuerdo</w:t>
            </w:r>
          </w:p>
        </w:tc>
        <w:tc>
          <w:tcPr>
            <w:tcW w:w="1766" w:type="dxa"/>
          </w:tcPr>
          <w:p w14:paraId="1761D49E" w14:textId="77777777" w:rsidR="00E43CD0" w:rsidRPr="00C24C38" w:rsidRDefault="00E43CD0" w:rsidP="00186B88">
            <w:pPr>
              <w:jc w:val="center"/>
              <w:rPr>
                <w:rFonts w:cs="Times New Roman"/>
              </w:rPr>
            </w:pPr>
            <w:r w:rsidRPr="00C24C38">
              <w:rPr>
                <w:rFonts w:cs="Times New Roman"/>
              </w:rPr>
              <w:t>Totalmente en acuerdo</w:t>
            </w:r>
          </w:p>
        </w:tc>
      </w:tr>
      <w:tr w:rsidR="00E43CD0" w:rsidRPr="00C24C38" w14:paraId="1277DC5B" w14:textId="77777777" w:rsidTr="00186B88">
        <w:tc>
          <w:tcPr>
            <w:tcW w:w="1765" w:type="dxa"/>
          </w:tcPr>
          <w:p w14:paraId="2334664B" w14:textId="77777777" w:rsidR="00E43CD0" w:rsidRPr="00C24C38" w:rsidRDefault="00E43CD0" w:rsidP="00186B88">
            <w:pPr>
              <w:rPr>
                <w:rFonts w:cs="Times New Roman"/>
              </w:rPr>
            </w:pPr>
          </w:p>
        </w:tc>
        <w:tc>
          <w:tcPr>
            <w:tcW w:w="1765" w:type="dxa"/>
          </w:tcPr>
          <w:p w14:paraId="2C451188" w14:textId="77777777" w:rsidR="00E43CD0" w:rsidRPr="00C24C38" w:rsidRDefault="00E43CD0" w:rsidP="00186B88">
            <w:pPr>
              <w:rPr>
                <w:rFonts w:cs="Times New Roman"/>
              </w:rPr>
            </w:pPr>
          </w:p>
        </w:tc>
        <w:tc>
          <w:tcPr>
            <w:tcW w:w="1766" w:type="dxa"/>
          </w:tcPr>
          <w:p w14:paraId="70BE506A" w14:textId="77777777" w:rsidR="00E43CD0" w:rsidRPr="00C24C38" w:rsidRDefault="00E43CD0" w:rsidP="00186B88">
            <w:pPr>
              <w:rPr>
                <w:rFonts w:cs="Times New Roman"/>
              </w:rPr>
            </w:pPr>
          </w:p>
        </w:tc>
        <w:tc>
          <w:tcPr>
            <w:tcW w:w="1766" w:type="dxa"/>
          </w:tcPr>
          <w:p w14:paraId="501FF3AF" w14:textId="77777777" w:rsidR="00E43CD0" w:rsidRPr="00C24C38" w:rsidRDefault="00E43CD0" w:rsidP="00186B88">
            <w:pPr>
              <w:rPr>
                <w:rFonts w:cs="Times New Roman"/>
              </w:rPr>
            </w:pPr>
          </w:p>
        </w:tc>
        <w:tc>
          <w:tcPr>
            <w:tcW w:w="1766" w:type="dxa"/>
          </w:tcPr>
          <w:p w14:paraId="74D4601B" w14:textId="77777777" w:rsidR="00E43CD0" w:rsidRPr="00C24C38" w:rsidRDefault="00E43CD0" w:rsidP="00186B88">
            <w:pPr>
              <w:rPr>
                <w:rFonts w:cs="Times New Roman"/>
              </w:rPr>
            </w:pPr>
          </w:p>
        </w:tc>
      </w:tr>
    </w:tbl>
    <w:p w14:paraId="1B4D3BF1" w14:textId="77777777" w:rsidR="00E43CD0" w:rsidRPr="00C24C38" w:rsidRDefault="00E43CD0" w:rsidP="00E43CD0">
      <w:pPr>
        <w:rPr>
          <w:rFonts w:cs="Times New Roman"/>
          <w:szCs w:val="24"/>
        </w:rPr>
      </w:pPr>
    </w:p>
    <w:p w14:paraId="7D015ED2" w14:textId="64A6EA30" w:rsidR="00E43CD0" w:rsidRPr="009929FE" w:rsidRDefault="009929FE" w:rsidP="009929FE">
      <w:pPr>
        <w:pStyle w:val="Prrafodelista"/>
        <w:numPr>
          <w:ilvl w:val="0"/>
          <w:numId w:val="14"/>
        </w:numPr>
        <w:rPr>
          <w:rFonts w:cs="Times New Roman"/>
          <w:szCs w:val="24"/>
        </w:rPr>
      </w:pPr>
      <w:r>
        <w:rPr>
          <w:rFonts w:cs="Times New Roman"/>
          <w:szCs w:val="24"/>
        </w:rPr>
        <w:t>He recibido suficiente información en ciberseguridad para manejar adecuadamente los riesgos que enfrentan los adultos mayores.</w:t>
      </w:r>
    </w:p>
    <w:tbl>
      <w:tblPr>
        <w:tblStyle w:val="Tablaconcuadrcula"/>
        <w:tblW w:w="0" w:type="auto"/>
        <w:tblLook w:val="04A0" w:firstRow="1" w:lastRow="0" w:firstColumn="1" w:lastColumn="0" w:noHBand="0" w:noVBand="1"/>
      </w:tblPr>
      <w:tblGrid>
        <w:gridCol w:w="1765"/>
        <w:gridCol w:w="1765"/>
        <w:gridCol w:w="1766"/>
        <w:gridCol w:w="1766"/>
        <w:gridCol w:w="1766"/>
      </w:tblGrid>
      <w:tr w:rsidR="00E43CD0" w:rsidRPr="00C24C38" w14:paraId="5D8C4FEE" w14:textId="77777777" w:rsidTr="00186B88">
        <w:tc>
          <w:tcPr>
            <w:tcW w:w="1765" w:type="dxa"/>
          </w:tcPr>
          <w:p w14:paraId="389F8910" w14:textId="77777777" w:rsidR="00E43CD0" w:rsidRPr="00C24C38" w:rsidRDefault="00E43CD0" w:rsidP="00186B88">
            <w:pPr>
              <w:jc w:val="center"/>
              <w:rPr>
                <w:rFonts w:cs="Times New Roman"/>
              </w:rPr>
            </w:pPr>
            <w:r w:rsidRPr="00C24C38">
              <w:rPr>
                <w:rFonts w:cs="Times New Roman"/>
              </w:rPr>
              <w:t>Totalmente en desacuerdo</w:t>
            </w:r>
          </w:p>
        </w:tc>
        <w:tc>
          <w:tcPr>
            <w:tcW w:w="1765" w:type="dxa"/>
          </w:tcPr>
          <w:p w14:paraId="5B59FE82" w14:textId="77777777" w:rsidR="00E43CD0" w:rsidRPr="00C24C38" w:rsidRDefault="00E43CD0" w:rsidP="00186B88">
            <w:pPr>
              <w:jc w:val="center"/>
              <w:rPr>
                <w:rFonts w:cs="Times New Roman"/>
              </w:rPr>
            </w:pPr>
            <w:r w:rsidRPr="00C24C38">
              <w:rPr>
                <w:rFonts w:cs="Times New Roman"/>
              </w:rPr>
              <w:t>En desacuerdo</w:t>
            </w:r>
          </w:p>
        </w:tc>
        <w:tc>
          <w:tcPr>
            <w:tcW w:w="1766" w:type="dxa"/>
          </w:tcPr>
          <w:p w14:paraId="268596F2" w14:textId="77777777" w:rsidR="00E43CD0" w:rsidRPr="00C24C38" w:rsidRDefault="00E43CD0" w:rsidP="00186B88">
            <w:pPr>
              <w:jc w:val="center"/>
              <w:rPr>
                <w:rFonts w:cs="Times New Roman"/>
              </w:rPr>
            </w:pPr>
            <w:r w:rsidRPr="00C24C38">
              <w:rPr>
                <w:rFonts w:cs="Times New Roman"/>
              </w:rPr>
              <w:t>Indiferente</w:t>
            </w:r>
          </w:p>
        </w:tc>
        <w:tc>
          <w:tcPr>
            <w:tcW w:w="1766" w:type="dxa"/>
          </w:tcPr>
          <w:p w14:paraId="6DFC93F5" w14:textId="77777777" w:rsidR="00E43CD0" w:rsidRPr="00C24C38" w:rsidRDefault="00E43CD0" w:rsidP="00186B88">
            <w:pPr>
              <w:jc w:val="center"/>
              <w:rPr>
                <w:rFonts w:cs="Times New Roman"/>
              </w:rPr>
            </w:pPr>
            <w:r w:rsidRPr="00C24C38">
              <w:rPr>
                <w:rFonts w:cs="Times New Roman"/>
              </w:rPr>
              <w:t>De acuerdo</w:t>
            </w:r>
          </w:p>
        </w:tc>
        <w:tc>
          <w:tcPr>
            <w:tcW w:w="1766" w:type="dxa"/>
          </w:tcPr>
          <w:p w14:paraId="0DC51A3D" w14:textId="77777777" w:rsidR="00E43CD0" w:rsidRPr="00C24C38" w:rsidRDefault="00E43CD0" w:rsidP="00186B88">
            <w:pPr>
              <w:jc w:val="center"/>
              <w:rPr>
                <w:rFonts w:cs="Times New Roman"/>
              </w:rPr>
            </w:pPr>
            <w:r w:rsidRPr="00C24C38">
              <w:rPr>
                <w:rFonts w:cs="Times New Roman"/>
              </w:rPr>
              <w:t>Totalmente en acuerdo</w:t>
            </w:r>
          </w:p>
        </w:tc>
      </w:tr>
      <w:tr w:rsidR="00E43CD0" w:rsidRPr="00C24C38" w14:paraId="5625066A" w14:textId="77777777" w:rsidTr="00186B88">
        <w:tc>
          <w:tcPr>
            <w:tcW w:w="1765" w:type="dxa"/>
          </w:tcPr>
          <w:p w14:paraId="6AE33905" w14:textId="77777777" w:rsidR="00E43CD0" w:rsidRPr="00C24C38" w:rsidRDefault="00E43CD0" w:rsidP="00186B88">
            <w:pPr>
              <w:rPr>
                <w:rFonts w:cs="Times New Roman"/>
              </w:rPr>
            </w:pPr>
          </w:p>
        </w:tc>
        <w:tc>
          <w:tcPr>
            <w:tcW w:w="1765" w:type="dxa"/>
          </w:tcPr>
          <w:p w14:paraId="2A0F73AC" w14:textId="77777777" w:rsidR="00E43CD0" w:rsidRPr="00C24C38" w:rsidRDefault="00E43CD0" w:rsidP="00186B88">
            <w:pPr>
              <w:rPr>
                <w:rFonts w:cs="Times New Roman"/>
              </w:rPr>
            </w:pPr>
          </w:p>
        </w:tc>
        <w:tc>
          <w:tcPr>
            <w:tcW w:w="1766" w:type="dxa"/>
          </w:tcPr>
          <w:p w14:paraId="2DD554E4" w14:textId="77777777" w:rsidR="00E43CD0" w:rsidRPr="00C24C38" w:rsidRDefault="00E43CD0" w:rsidP="00186B88">
            <w:pPr>
              <w:rPr>
                <w:rFonts w:cs="Times New Roman"/>
              </w:rPr>
            </w:pPr>
          </w:p>
        </w:tc>
        <w:tc>
          <w:tcPr>
            <w:tcW w:w="1766" w:type="dxa"/>
          </w:tcPr>
          <w:p w14:paraId="6C268CA3" w14:textId="77777777" w:rsidR="00E43CD0" w:rsidRPr="00C24C38" w:rsidRDefault="00E43CD0" w:rsidP="00186B88">
            <w:pPr>
              <w:rPr>
                <w:rFonts w:cs="Times New Roman"/>
              </w:rPr>
            </w:pPr>
          </w:p>
        </w:tc>
        <w:tc>
          <w:tcPr>
            <w:tcW w:w="1766" w:type="dxa"/>
          </w:tcPr>
          <w:p w14:paraId="1DEE32F1" w14:textId="77777777" w:rsidR="00E43CD0" w:rsidRPr="00C24C38" w:rsidRDefault="00E43CD0" w:rsidP="00186B88">
            <w:pPr>
              <w:rPr>
                <w:rFonts w:cs="Times New Roman"/>
              </w:rPr>
            </w:pPr>
          </w:p>
        </w:tc>
      </w:tr>
    </w:tbl>
    <w:p w14:paraId="6573F98E" w14:textId="77777777" w:rsidR="00E43CD0" w:rsidRPr="00C24C38" w:rsidRDefault="00E43CD0" w:rsidP="00E43CD0">
      <w:pPr>
        <w:rPr>
          <w:rFonts w:cs="Times New Roman"/>
          <w:szCs w:val="24"/>
        </w:rPr>
      </w:pPr>
    </w:p>
    <w:p w14:paraId="2D39AFC1" w14:textId="2969AFBC" w:rsidR="00E43CD0" w:rsidRPr="009929FE" w:rsidRDefault="009929FE" w:rsidP="009929FE">
      <w:pPr>
        <w:pStyle w:val="Prrafodelista"/>
        <w:numPr>
          <w:ilvl w:val="0"/>
          <w:numId w:val="14"/>
        </w:numPr>
        <w:rPr>
          <w:rFonts w:cs="Times New Roman"/>
          <w:szCs w:val="24"/>
        </w:rPr>
      </w:pPr>
      <w:r>
        <w:rPr>
          <w:rFonts w:cs="Times New Roman"/>
          <w:szCs w:val="24"/>
        </w:rPr>
        <w:t xml:space="preserve">Considero necesario que los adultos mayores reciban formación regular en ciberseguridad y uso de </w:t>
      </w:r>
      <w:proofErr w:type="spellStart"/>
      <w:r>
        <w:rPr>
          <w:rFonts w:cs="Times New Roman"/>
          <w:szCs w:val="24"/>
        </w:rPr>
        <w:t>TICs</w:t>
      </w:r>
      <w:proofErr w:type="spellEnd"/>
      <w:r>
        <w:rPr>
          <w:rFonts w:cs="Times New Roman"/>
          <w:szCs w:val="24"/>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E43CD0" w:rsidRPr="00C24C38" w14:paraId="64B1FD18" w14:textId="77777777" w:rsidTr="00186B88">
        <w:tc>
          <w:tcPr>
            <w:tcW w:w="1765" w:type="dxa"/>
          </w:tcPr>
          <w:p w14:paraId="1918398F" w14:textId="77777777" w:rsidR="00E43CD0" w:rsidRPr="00C24C38" w:rsidRDefault="00E43CD0" w:rsidP="00186B88">
            <w:pPr>
              <w:jc w:val="center"/>
              <w:rPr>
                <w:rFonts w:cs="Times New Roman"/>
              </w:rPr>
            </w:pPr>
            <w:r w:rsidRPr="00C24C38">
              <w:rPr>
                <w:rFonts w:cs="Times New Roman"/>
              </w:rPr>
              <w:t>Totalmente en desacuerdo</w:t>
            </w:r>
          </w:p>
        </w:tc>
        <w:tc>
          <w:tcPr>
            <w:tcW w:w="1765" w:type="dxa"/>
          </w:tcPr>
          <w:p w14:paraId="5164F080" w14:textId="77777777" w:rsidR="00E43CD0" w:rsidRPr="00C24C38" w:rsidRDefault="00E43CD0" w:rsidP="00186B88">
            <w:pPr>
              <w:jc w:val="center"/>
              <w:rPr>
                <w:rFonts w:cs="Times New Roman"/>
              </w:rPr>
            </w:pPr>
            <w:r w:rsidRPr="00C24C38">
              <w:rPr>
                <w:rFonts w:cs="Times New Roman"/>
              </w:rPr>
              <w:t>En desacuerdo</w:t>
            </w:r>
          </w:p>
        </w:tc>
        <w:tc>
          <w:tcPr>
            <w:tcW w:w="1766" w:type="dxa"/>
          </w:tcPr>
          <w:p w14:paraId="286B3844" w14:textId="77777777" w:rsidR="00E43CD0" w:rsidRPr="00C24C38" w:rsidRDefault="00E43CD0" w:rsidP="00186B88">
            <w:pPr>
              <w:jc w:val="center"/>
              <w:rPr>
                <w:rFonts w:cs="Times New Roman"/>
              </w:rPr>
            </w:pPr>
            <w:r w:rsidRPr="00C24C38">
              <w:rPr>
                <w:rFonts w:cs="Times New Roman"/>
              </w:rPr>
              <w:t>Indiferente</w:t>
            </w:r>
          </w:p>
        </w:tc>
        <w:tc>
          <w:tcPr>
            <w:tcW w:w="1766" w:type="dxa"/>
          </w:tcPr>
          <w:p w14:paraId="345A5368" w14:textId="77777777" w:rsidR="00E43CD0" w:rsidRPr="00C24C38" w:rsidRDefault="00E43CD0" w:rsidP="00186B88">
            <w:pPr>
              <w:jc w:val="center"/>
              <w:rPr>
                <w:rFonts w:cs="Times New Roman"/>
              </w:rPr>
            </w:pPr>
            <w:r w:rsidRPr="00C24C38">
              <w:rPr>
                <w:rFonts w:cs="Times New Roman"/>
              </w:rPr>
              <w:t>De acuerdo</w:t>
            </w:r>
          </w:p>
        </w:tc>
        <w:tc>
          <w:tcPr>
            <w:tcW w:w="1766" w:type="dxa"/>
          </w:tcPr>
          <w:p w14:paraId="083E9A4C" w14:textId="77777777" w:rsidR="00E43CD0" w:rsidRPr="00C24C38" w:rsidRDefault="00E43CD0" w:rsidP="00186B88">
            <w:pPr>
              <w:jc w:val="center"/>
              <w:rPr>
                <w:rFonts w:cs="Times New Roman"/>
              </w:rPr>
            </w:pPr>
            <w:r w:rsidRPr="00C24C38">
              <w:rPr>
                <w:rFonts w:cs="Times New Roman"/>
              </w:rPr>
              <w:t>Totalmente en acuerdo</w:t>
            </w:r>
          </w:p>
        </w:tc>
      </w:tr>
      <w:tr w:rsidR="00E43CD0" w:rsidRPr="00C24C38" w14:paraId="7C0DB2AD" w14:textId="77777777" w:rsidTr="00186B88">
        <w:tc>
          <w:tcPr>
            <w:tcW w:w="1765" w:type="dxa"/>
          </w:tcPr>
          <w:p w14:paraId="1B47775C" w14:textId="77777777" w:rsidR="00E43CD0" w:rsidRPr="00C24C38" w:rsidRDefault="00E43CD0" w:rsidP="00186B88">
            <w:pPr>
              <w:rPr>
                <w:rFonts w:cs="Times New Roman"/>
              </w:rPr>
            </w:pPr>
          </w:p>
        </w:tc>
        <w:tc>
          <w:tcPr>
            <w:tcW w:w="1765" w:type="dxa"/>
          </w:tcPr>
          <w:p w14:paraId="1FBABEA5" w14:textId="77777777" w:rsidR="00E43CD0" w:rsidRPr="00C24C38" w:rsidRDefault="00E43CD0" w:rsidP="00186B88">
            <w:pPr>
              <w:rPr>
                <w:rFonts w:cs="Times New Roman"/>
              </w:rPr>
            </w:pPr>
          </w:p>
        </w:tc>
        <w:tc>
          <w:tcPr>
            <w:tcW w:w="1766" w:type="dxa"/>
          </w:tcPr>
          <w:p w14:paraId="5A307896" w14:textId="77777777" w:rsidR="00E43CD0" w:rsidRPr="00C24C38" w:rsidRDefault="00E43CD0" w:rsidP="00186B88">
            <w:pPr>
              <w:rPr>
                <w:rFonts w:cs="Times New Roman"/>
              </w:rPr>
            </w:pPr>
          </w:p>
        </w:tc>
        <w:tc>
          <w:tcPr>
            <w:tcW w:w="1766" w:type="dxa"/>
          </w:tcPr>
          <w:p w14:paraId="108EF89F" w14:textId="77777777" w:rsidR="00E43CD0" w:rsidRPr="00C24C38" w:rsidRDefault="00E43CD0" w:rsidP="00186B88">
            <w:pPr>
              <w:rPr>
                <w:rFonts w:cs="Times New Roman"/>
              </w:rPr>
            </w:pPr>
          </w:p>
        </w:tc>
        <w:tc>
          <w:tcPr>
            <w:tcW w:w="1766" w:type="dxa"/>
          </w:tcPr>
          <w:p w14:paraId="57E4B557" w14:textId="77777777" w:rsidR="00E43CD0" w:rsidRPr="00C24C38" w:rsidRDefault="00E43CD0" w:rsidP="00186B88">
            <w:pPr>
              <w:rPr>
                <w:rFonts w:cs="Times New Roman"/>
              </w:rPr>
            </w:pPr>
          </w:p>
        </w:tc>
      </w:tr>
    </w:tbl>
    <w:p w14:paraId="348CA284" w14:textId="77777777" w:rsidR="00E43CD0" w:rsidRPr="00C24C38" w:rsidRDefault="00E43CD0" w:rsidP="00E43CD0">
      <w:pPr>
        <w:rPr>
          <w:rFonts w:cs="Times New Roman"/>
          <w:szCs w:val="24"/>
        </w:rPr>
      </w:pPr>
    </w:p>
    <w:p w14:paraId="12436B9C" w14:textId="32B0465B" w:rsidR="00E43CD0" w:rsidRPr="009929FE" w:rsidRDefault="006E3A95" w:rsidP="009929FE">
      <w:pPr>
        <w:pStyle w:val="Prrafodelista"/>
        <w:numPr>
          <w:ilvl w:val="0"/>
          <w:numId w:val="14"/>
        </w:numPr>
        <w:rPr>
          <w:rFonts w:cs="Times New Roman"/>
          <w:szCs w:val="24"/>
        </w:rPr>
      </w:pPr>
      <w:r>
        <w:rPr>
          <w:rFonts w:cs="Times New Roman"/>
          <w:szCs w:val="24"/>
        </w:rPr>
        <w:t>La formación en ciberseguridad que se ofrece actualmente a los adultos mayores es adecuada y efectiva.</w:t>
      </w:r>
    </w:p>
    <w:tbl>
      <w:tblPr>
        <w:tblStyle w:val="Tablaconcuadrcula"/>
        <w:tblW w:w="0" w:type="auto"/>
        <w:tblLook w:val="04A0" w:firstRow="1" w:lastRow="0" w:firstColumn="1" w:lastColumn="0" w:noHBand="0" w:noVBand="1"/>
      </w:tblPr>
      <w:tblGrid>
        <w:gridCol w:w="1765"/>
        <w:gridCol w:w="1765"/>
        <w:gridCol w:w="1766"/>
        <w:gridCol w:w="1766"/>
        <w:gridCol w:w="1766"/>
      </w:tblGrid>
      <w:tr w:rsidR="00E43CD0" w:rsidRPr="00C24C38" w14:paraId="03F3EDDC" w14:textId="77777777" w:rsidTr="00186B88">
        <w:tc>
          <w:tcPr>
            <w:tcW w:w="1765" w:type="dxa"/>
          </w:tcPr>
          <w:p w14:paraId="3F84085A" w14:textId="77777777" w:rsidR="00E43CD0" w:rsidRPr="00C24C38" w:rsidRDefault="00E43CD0" w:rsidP="00186B88">
            <w:pPr>
              <w:jc w:val="center"/>
              <w:rPr>
                <w:rFonts w:cs="Times New Roman"/>
              </w:rPr>
            </w:pPr>
            <w:r w:rsidRPr="00C24C38">
              <w:rPr>
                <w:rFonts w:cs="Times New Roman"/>
              </w:rPr>
              <w:lastRenderedPageBreak/>
              <w:t>Totalmente en desacuerdo</w:t>
            </w:r>
          </w:p>
        </w:tc>
        <w:tc>
          <w:tcPr>
            <w:tcW w:w="1765" w:type="dxa"/>
          </w:tcPr>
          <w:p w14:paraId="474145E1" w14:textId="77777777" w:rsidR="00E43CD0" w:rsidRPr="00C24C38" w:rsidRDefault="00E43CD0" w:rsidP="00186B88">
            <w:pPr>
              <w:jc w:val="center"/>
              <w:rPr>
                <w:rFonts w:cs="Times New Roman"/>
              </w:rPr>
            </w:pPr>
            <w:r w:rsidRPr="00C24C38">
              <w:rPr>
                <w:rFonts w:cs="Times New Roman"/>
              </w:rPr>
              <w:t>En desacuerdo</w:t>
            </w:r>
          </w:p>
        </w:tc>
        <w:tc>
          <w:tcPr>
            <w:tcW w:w="1766" w:type="dxa"/>
          </w:tcPr>
          <w:p w14:paraId="2E2292C5" w14:textId="77777777" w:rsidR="00E43CD0" w:rsidRPr="00C24C38" w:rsidRDefault="00E43CD0" w:rsidP="00186B88">
            <w:pPr>
              <w:jc w:val="center"/>
              <w:rPr>
                <w:rFonts w:cs="Times New Roman"/>
              </w:rPr>
            </w:pPr>
            <w:r w:rsidRPr="00C24C38">
              <w:rPr>
                <w:rFonts w:cs="Times New Roman"/>
              </w:rPr>
              <w:t>Indiferente</w:t>
            </w:r>
          </w:p>
        </w:tc>
        <w:tc>
          <w:tcPr>
            <w:tcW w:w="1766" w:type="dxa"/>
          </w:tcPr>
          <w:p w14:paraId="7F6554B9" w14:textId="77777777" w:rsidR="00E43CD0" w:rsidRPr="00C24C38" w:rsidRDefault="00E43CD0" w:rsidP="00186B88">
            <w:pPr>
              <w:jc w:val="center"/>
              <w:rPr>
                <w:rFonts w:cs="Times New Roman"/>
              </w:rPr>
            </w:pPr>
            <w:r w:rsidRPr="00C24C38">
              <w:rPr>
                <w:rFonts w:cs="Times New Roman"/>
              </w:rPr>
              <w:t>De acuerdo</w:t>
            </w:r>
          </w:p>
        </w:tc>
        <w:tc>
          <w:tcPr>
            <w:tcW w:w="1766" w:type="dxa"/>
          </w:tcPr>
          <w:p w14:paraId="6D703025" w14:textId="77777777" w:rsidR="00E43CD0" w:rsidRPr="00C24C38" w:rsidRDefault="00E43CD0" w:rsidP="00186B88">
            <w:pPr>
              <w:jc w:val="center"/>
              <w:rPr>
                <w:rFonts w:cs="Times New Roman"/>
              </w:rPr>
            </w:pPr>
            <w:r w:rsidRPr="00C24C38">
              <w:rPr>
                <w:rFonts w:cs="Times New Roman"/>
              </w:rPr>
              <w:t>Totalmente en acuerdo</w:t>
            </w:r>
          </w:p>
        </w:tc>
      </w:tr>
      <w:tr w:rsidR="00E43CD0" w:rsidRPr="00C24C38" w14:paraId="5551D1D8" w14:textId="77777777" w:rsidTr="00186B88">
        <w:tc>
          <w:tcPr>
            <w:tcW w:w="1765" w:type="dxa"/>
          </w:tcPr>
          <w:p w14:paraId="3FF8D27C" w14:textId="77777777" w:rsidR="00E43CD0" w:rsidRPr="00C24C38" w:rsidRDefault="00E43CD0" w:rsidP="00186B88">
            <w:pPr>
              <w:rPr>
                <w:rFonts w:cs="Times New Roman"/>
              </w:rPr>
            </w:pPr>
          </w:p>
        </w:tc>
        <w:tc>
          <w:tcPr>
            <w:tcW w:w="1765" w:type="dxa"/>
          </w:tcPr>
          <w:p w14:paraId="47AFB66A" w14:textId="77777777" w:rsidR="00E43CD0" w:rsidRPr="00C24C38" w:rsidRDefault="00E43CD0" w:rsidP="00186B88">
            <w:pPr>
              <w:rPr>
                <w:rFonts w:cs="Times New Roman"/>
              </w:rPr>
            </w:pPr>
          </w:p>
        </w:tc>
        <w:tc>
          <w:tcPr>
            <w:tcW w:w="1766" w:type="dxa"/>
          </w:tcPr>
          <w:p w14:paraId="3AF5D268" w14:textId="77777777" w:rsidR="00E43CD0" w:rsidRPr="00C24C38" w:rsidRDefault="00E43CD0" w:rsidP="00186B88">
            <w:pPr>
              <w:rPr>
                <w:rFonts w:cs="Times New Roman"/>
              </w:rPr>
            </w:pPr>
          </w:p>
        </w:tc>
        <w:tc>
          <w:tcPr>
            <w:tcW w:w="1766" w:type="dxa"/>
          </w:tcPr>
          <w:p w14:paraId="0395A7B7" w14:textId="77777777" w:rsidR="00E43CD0" w:rsidRPr="00C24C38" w:rsidRDefault="00E43CD0" w:rsidP="00186B88">
            <w:pPr>
              <w:rPr>
                <w:rFonts w:cs="Times New Roman"/>
              </w:rPr>
            </w:pPr>
          </w:p>
        </w:tc>
        <w:tc>
          <w:tcPr>
            <w:tcW w:w="1766" w:type="dxa"/>
          </w:tcPr>
          <w:p w14:paraId="1F4FD958" w14:textId="77777777" w:rsidR="00E43CD0" w:rsidRPr="00C24C38" w:rsidRDefault="00E43CD0" w:rsidP="00186B88">
            <w:pPr>
              <w:rPr>
                <w:rFonts w:cs="Times New Roman"/>
              </w:rPr>
            </w:pPr>
          </w:p>
        </w:tc>
      </w:tr>
    </w:tbl>
    <w:p w14:paraId="677EF3DB" w14:textId="7418429C" w:rsidR="00E43CD0" w:rsidRPr="006E3A95" w:rsidRDefault="006E3A95" w:rsidP="006E3A95">
      <w:pPr>
        <w:pStyle w:val="Prrafodelista"/>
        <w:numPr>
          <w:ilvl w:val="0"/>
          <w:numId w:val="14"/>
        </w:numPr>
        <w:rPr>
          <w:rFonts w:cs="Times New Roman"/>
          <w:szCs w:val="24"/>
        </w:rPr>
      </w:pPr>
      <w:r>
        <w:rPr>
          <w:rFonts w:cs="Times New Roman"/>
          <w:szCs w:val="24"/>
        </w:rPr>
        <w:t>Se necesitan más recursos para enseñar ciberseguridad a los adultos mayores de manera efectiva.</w:t>
      </w:r>
    </w:p>
    <w:tbl>
      <w:tblPr>
        <w:tblStyle w:val="Tablaconcuadrcula"/>
        <w:tblW w:w="0" w:type="auto"/>
        <w:tblLook w:val="04A0" w:firstRow="1" w:lastRow="0" w:firstColumn="1" w:lastColumn="0" w:noHBand="0" w:noVBand="1"/>
      </w:tblPr>
      <w:tblGrid>
        <w:gridCol w:w="1765"/>
        <w:gridCol w:w="1765"/>
        <w:gridCol w:w="1766"/>
        <w:gridCol w:w="1766"/>
        <w:gridCol w:w="1766"/>
      </w:tblGrid>
      <w:tr w:rsidR="00E43CD0" w:rsidRPr="00C24C38" w14:paraId="57F0C46B" w14:textId="77777777" w:rsidTr="00186B88">
        <w:tc>
          <w:tcPr>
            <w:tcW w:w="1765" w:type="dxa"/>
          </w:tcPr>
          <w:p w14:paraId="0C5E07D5" w14:textId="77777777" w:rsidR="00E43CD0" w:rsidRPr="00C24C38" w:rsidRDefault="00E43CD0" w:rsidP="00186B88">
            <w:pPr>
              <w:jc w:val="center"/>
              <w:rPr>
                <w:rFonts w:cs="Times New Roman"/>
              </w:rPr>
            </w:pPr>
            <w:r w:rsidRPr="00C24C38">
              <w:rPr>
                <w:rFonts w:cs="Times New Roman"/>
              </w:rPr>
              <w:t>Totalmente en desacuerdo</w:t>
            </w:r>
          </w:p>
        </w:tc>
        <w:tc>
          <w:tcPr>
            <w:tcW w:w="1765" w:type="dxa"/>
          </w:tcPr>
          <w:p w14:paraId="0E5F1FBE" w14:textId="77777777" w:rsidR="00E43CD0" w:rsidRPr="00C24C38" w:rsidRDefault="00E43CD0" w:rsidP="00186B88">
            <w:pPr>
              <w:jc w:val="center"/>
              <w:rPr>
                <w:rFonts w:cs="Times New Roman"/>
              </w:rPr>
            </w:pPr>
            <w:r w:rsidRPr="00C24C38">
              <w:rPr>
                <w:rFonts w:cs="Times New Roman"/>
              </w:rPr>
              <w:t>En desacuerdo</w:t>
            </w:r>
          </w:p>
        </w:tc>
        <w:tc>
          <w:tcPr>
            <w:tcW w:w="1766" w:type="dxa"/>
          </w:tcPr>
          <w:p w14:paraId="725179B0" w14:textId="77777777" w:rsidR="00E43CD0" w:rsidRPr="00C24C38" w:rsidRDefault="00E43CD0" w:rsidP="00186B88">
            <w:pPr>
              <w:jc w:val="center"/>
              <w:rPr>
                <w:rFonts w:cs="Times New Roman"/>
              </w:rPr>
            </w:pPr>
            <w:r w:rsidRPr="00C24C38">
              <w:rPr>
                <w:rFonts w:cs="Times New Roman"/>
              </w:rPr>
              <w:t>Indiferente</w:t>
            </w:r>
          </w:p>
        </w:tc>
        <w:tc>
          <w:tcPr>
            <w:tcW w:w="1766" w:type="dxa"/>
          </w:tcPr>
          <w:p w14:paraId="3AB64196" w14:textId="77777777" w:rsidR="00E43CD0" w:rsidRPr="00C24C38" w:rsidRDefault="00E43CD0" w:rsidP="00186B88">
            <w:pPr>
              <w:jc w:val="center"/>
              <w:rPr>
                <w:rFonts w:cs="Times New Roman"/>
              </w:rPr>
            </w:pPr>
            <w:r w:rsidRPr="00C24C38">
              <w:rPr>
                <w:rFonts w:cs="Times New Roman"/>
              </w:rPr>
              <w:t>De acuerdo</w:t>
            </w:r>
          </w:p>
        </w:tc>
        <w:tc>
          <w:tcPr>
            <w:tcW w:w="1766" w:type="dxa"/>
          </w:tcPr>
          <w:p w14:paraId="7CFED9A7" w14:textId="77777777" w:rsidR="00E43CD0" w:rsidRPr="00C24C38" w:rsidRDefault="00E43CD0" w:rsidP="00186B88">
            <w:pPr>
              <w:jc w:val="center"/>
              <w:rPr>
                <w:rFonts w:cs="Times New Roman"/>
              </w:rPr>
            </w:pPr>
            <w:r w:rsidRPr="00C24C38">
              <w:rPr>
                <w:rFonts w:cs="Times New Roman"/>
              </w:rPr>
              <w:t>Totalmente en acuerdo</w:t>
            </w:r>
          </w:p>
        </w:tc>
      </w:tr>
      <w:tr w:rsidR="00E43CD0" w:rsidRPr="00C24C38" w14:paraId="7846467D" w14:textId="77777777" w:rsidTr="00186B88">
        <w:tc>
          <w:tcPr>
            <w:tcW w:w="1765" w:type="dxa"/>
          </w:tcPr>
          <w:p w14:paraId="4AAC1450" w14:textId="77777777" w:rsidR="00E43CD0" w:rsidRPr="00C24C38" w:rsidRDefault="00E43CD0" w:rsidP="00186B88">
            <w:pPr>
              <w:rPr>
                <w:rFonts w:cs="Times New Roman"/>
              </w:rPr>
            </w:pPr>
          </w:p>
        </w:tc>
        <w:tc>
          <w:tcPr>
            <w:tcW w:w="1765" w:type="dxa"/>
          </w:tcPr>
          <w:p w14:paraId="469419ED" w14:textId="77777777" w:rsidR="00E43CD0" w:rsidRPr="00C24C38" w:rsidRDefault="00E43CD0" w:rsidP="00186B88">
            <w:pPr>
              <w:rPr>
                <w:rFonts w:cs="Times New Roman"/>
              </w:rPr>
            </w:pPr>
          </w:p>
        </w:tc>
        <w:tc>
          <w:tcPr>
            <w:tcW w:w="1766" w:type="dxa"/>
          </w:tcPr>
          <w:p w14:paraId="3AB38346" w14:textId="77777777" w:rsidR="00E43CD0" w:rsidRPr="00C24C38" w:rsidRDefault="00E43CD0" w:rsidP="00186B88">
            <w:pPr>
              <w:rPr>
                <w:rFonts w:cs="Times New Roman"/>
              </w:rPr>
            </w:pPr>
          </w:p>
        </w:tc>
        <w:tc>
          <w:tcPr>
            <w:tcW w:w="1766" w:type="dxa"/>
          </w:tcPr>
          <w:p w14:paraId="13BFD6AB" w14:textId="77777777" w:rsidR="00E43CD0" w:rsidRPr="00C24C38" w:rsidRDefault="00E43CD0" w:rsidP="00186B88">
            <w:pPr>
              <w:rPr>
                <w:rFonts w:cs="Times New Roman"/>
              </w:rPr>
            </w:pPr>
          </w:p>
        </w:tc>
        <w:tc>
          <w:tcPr>
            <w:tcW w:w="1766" w:type="dxa"/>
          </w:tcPr>
          <w:p w14:paraId="419B277A" w14:textId="77777777" w:rsidR="00E43CD0" w:rsidRPr="00C24C38" w:rsidRDefault="00E43CD0" w:rsidP="00186B88">
            <w:pPr>
              <w:rPr>
                <w:rFonts w:cs="Times New Roman"/>
              </w:rPr>
            </w:pPr>
          </w:p>
        </w:tc>
      </w:tr>
    </w:tbl>
    <w:p w14:paraId="20F20C2A" w14:textId="77777777" w:rsidR="006E3A95" w:rsidRDefault="006E3A95" w:rsidP="006E3A95">
      <w:pPr>
        <w:rPr>
          <w:rFonts w:cs="Times New Roman"/>
          <w:szCs w:val="24"/>
        </w:rPr>
      </w:pPr>
    </w:p>
    <w:p w14:paraId="0C16B5AF" w14:textId="20EF0F20" w:rsidR="006E3A95" w:rsidRPr="006E3A95" w:rsidRDefault="006E3A95" w:rsidP="006E3A95">
      <w:pPr>
        <w:pStyle w:val="Prrafodelista"/>
        <w:numPr>
          <w:ilvl w:val="0"/>
          <w:numId w:val="14"/>
        </w:numPr>
        <w:rPr>
          <w:rFonts w:cs="Times New Roman"/>
          <w:szCs w:val="24"/>
        </w:rPr>
      </w:pPr>
      <w:r>
        <w:rPr>
          <w:rFonts w:cs="Times New Roman"/>
          <w:szCs w:val="24"/>
        </w:rPr>
        <w:t xml:space="preserve">El uso de </w:t>
      </w:r>
      <w:proofErr w:type="spellStart"/>
      <w:r>
        <w:rPr>
          <w:rFonts w:cs="Times New Roman"/>
          <w:szCs w:val="24"/>
        </w:rPr>
        <w:t>TICs</w:t>
      </w:r>
      <w:proofErr w:type="spellEnd"/>
      <w:r>
        <w:rPr>
          <w:rFonts w:cs="Times New Roman"/>
          <w:szCs w:val="24"/>
        </w:rPr>
        <w:t xml:space="preserve"> mejora significativamente la calidad de vida de los adultos mayores.</w:t>
      </w:r>
    </w:p>
    <w:tbl>
      <w:tblPr>
        <w:tblStyle w:val="Tablaconcuadrcula"/>
        <w:tblW w:w="0" w:type="auto"/>
        <w:tblLook w:val="04A0" w:firstRow="1" w:lastRow="0" w:firstColumn="1" w:lastColumn="0" w:noHBand="0" w:noVBand="1"/>
      </w:tblPr>
      <w:tblGrid>
        <w:gridCol w:w="1765"/>
        <w:gridCol w:w="1765"/>
        <w:gridCol w:w="1766"/>
        <w:gridCol w:w="1766"/>
        <w:gridCol w:w="1766"/>
      </w:tblGrid>
      <w:tr w:rsidR="006E3A95" w:rsidRPr="00C24C38" w14:paraId="2BDCC075" w14:textId="77777777" w:rsidTr="00186B88">
        <w:tc>
          <w:tcPr>
            <w:tcW w:w="1765" w:type="dxa"/>
          </w:tcPr>
          <w:p w14:paraId="5E44A4E8" w14:textId="77777777" w:rsidR="006E3A95" w:rsidRPr="00C24C38" w:rsidRDefault="006E3A95" w:rsidP="00186B88">
            <w:pPr>
              <w:jc w:val="center"/>
              <w:rPr>
                <w:rFonts w:cs="Times New Roman"/>
              </w:rPr>
            </w:pPr>
            <w:r w:rsidRPr="00C24C38">
              <w:rPr>
                <w:rFonts w:cs="Times New Roman"/>
              </w:rPr>
              <w:t>Totalmente en desacuerdo</w:t>
            </w:r>
          </w:p>
        </w:tc>
        <w:tc>
          <w:tcPr>
            <w:tcW w:w="1765" w:type="dxa"/>
          </w:tcPr>
          <w:p w14:paraId="0A774A2D" w14:textId="77777777" w:rsidR="006E3A95" w:rsidRPr="00C24C38" w:rsidRDefault="006E3A95" w:rsidP="00186B88">
            <w:pPr>
              <w:jc w:val="center"/>
              <w:rPr>
                <w:rFonts w:cs="Times New Roman"/>
              </w:rPr>
            </w:pPr>
            <w:r w:rsidRPr="00C24C38">
              <w:rPr>
                <w:rFonts w:cs="Times New Roman"/>
              </w:rPr>
              <w:t>En desacuerdo</w:t>
            </w:r>
          </w:p>
        </w:tc>
        <w:tc>
          <w:tcPr>
            <w:tcW w:w="1766" w:type="dxa"/>
          </w:tcPr>
          <w:p w14:paraId="1D65576C" w14:textId="77777777" w:rsidR="006E3A95" w:rsidRPr="00C24C38" w:rsidRDefault="006E3A95" w:rsidP="00186B88">
            <w:pPr>
              <w:jc w:val="center"/>
              <w:rPr>
                <w:rFonts w:cs="Times New Roman"/>
              </w:rPr>
            </w:pPr>
            <w:r w:rsidRPr="00C24C38">
              <w:rPr>
                <w:rFonts w:cs="Times New Roman"/>
              </w:rPr>
              <w:t>Indiferente</w:t>
            </w:r>
          </w:p>
        </w:tc>
        <w:tc>
          <w:tcPr>
            <w:tcW w:w="1766" w:type="dxa"/>
          </w:tcPr>
          <w:p w14:paraId="53D7911E" w14:textId="77777777" w:rsidR="006E3A95" w:rsidRPr="00C24C38" w:rsidRDefault="006E3A95" w:rsidP="00186B88">
            <w:pPr>
              <w:jc w:val="center"/>
              <w:rPr>
                <w:rFonts w:cs="Times New Roman"/>
              </w:rPr>
            </w:pPr>
            <w:r w:rsidRPr="00C24C38">
              <w:rPr>
                <w:rFonts w:cs="Times New Roman"/>
              </w:rPr>
              <w:t>De acuerdo</w:t>
            </w:r>
          </w:p>
        </w:tc>
        <w:tc>
          <w:tcPr>
            <w:tcW w:w="1766" w:type="dxa"/>
          </w:tcPr>
          <w:p w14:paraId="0FE6FF4C" w14:textId="77777777" w:rsidR="006E3A95" w:rsidRPr="00C24C38" w:rsidRDefault="006E3A95" w:rsidP="00186B88">
            <w:pPr>
              <w:jc w:val="center"/>
              <w:rPr>
                <w:rFonts w:cs="Times New Roman"/>
              </w:rPr>
            </w:pPr>
            <w:r w:rsidRPr="00C24C38">
              <w:rPr>
                <w:rFonts w:cs="Times New Roman"/>
              </w:rPr>
              <w:t>Totalmente en acuerdo</w:t>
            </w:r>
          </w:p>
        </w:tc>
      </w:tr>
      <w:tr w:rsidR="006E3A95" w:rsidRPr="00C24C38" w14:paraId="5EE4E185" w14:textId="77777777" w:rsidTr="00186B88">
        <w:tc>
          <w:tcPr>
            <w:tcW w:w="1765" w:type="dxa"/>
          </w:tcPr>
          <w:p w14:paraId="4ED004AC" w14:textId="77777777" w:rsidR="006E3A95" w:rsidRPr="00C24C38" w:rsidRDefault="006E3A95" w:rsidP="00186B88">
            <w:pPr>
              <w:rPr>
                <w:rFonts w:cs="Times New Roman"/>
              </w:rPr>
            </w:pPr>
          </w:p>
        </w:tc>
        <w:tc>
          <w:tcPr>
            <w:tcW w:w="1765" w:type="dxa"/>
          </w:tcPr>
          <w:p w14:paraId="1D500EDB" w14:textId="77777777" w:rsidR="006E3A95" w:rsidRPr="00C24C38" w:rsidRDefault="006E3A95" w:rsidP="00186B88">
            <w:pPr>
              <w:rPr>
                <w:rFonts w:cs="Times New Roman"/>
              </w:rPr>
            </w:pPr>
          </w:p>
        </w:tc>
        <w:tc>
          <w:tcPr>
            <w:tcW w:w="1766" w:type="dxa"/>
          </w:tcPr>
          <w:p w14:paraId="2356AF44" w14:textId="77777777" w:rsidR="006E3A95" w:rsidRPr="00C24C38" w:rsidRDefault="006E3A95" w:rsidP="00186B88">
            <w:pPr>
              <w:rPr>
                <w:rFonts w:cs="Times New Roman"/>
              </w:rPr>
            </w:pPr>
          </w:p>
        </w:tc>
        <w:tc>
          <w:tcPr>
            <w:tcW w:w="1766" w:type="dxa"/>
          </w:tcPr>
          <w:p w14:paraId="4F8E9706" w14:textId="77777777" w:rsidR="006E3A95" w:rsidRPr="00C24C38" w:rsidRDefault="006E3A95" w:rsidP="00186B88">
            <w:pPr>
              <w:rPr>
                <w:rFonts w:cs="Times New Roman"/>
              </w:rPr>
            </w:pPr>
          </w:p>
        </w:tc>
        <w:tc>
          <w:tcPr>
            <w:tcW w:w="1766" w:type="dxa"/>
          </w:tcPr>
          <w:p w14:paraId="2C449A6C" w14:textId="77777777" w:rsidR="006E3A95" w:rsidRPr="00C24C38" w:rsidRDefault="006E3A95" w:rsidP="00186B88">
            <w:pPr>
              <w:rPr>
                <w:rFonts w:cs="Times New Roman"/>
              </w:rPr>
            </w:pPr>
          </w:p>
        </w:tc>
      </w:tr>
    </w:tbl>
    <w:p w14:paraId="550DC3A0" w14:textId="77777777" w:rsidR="006E3A95" w:rsidRDefault="006E3A95" w:rsidP="006E3A95">
      <w:pPr>
        <w:ind w:left="1440" w:hanging="360"/>
        <w:rPr>
          <w:rFonts w:cs="Times New Roman"/>
          <w:szCs w:val="24"/>
        </w:rPr>
      </w:pPr>
    </w:p>
    <w:p w14:paraId="6E2A75DC" w14:textId="42071FE7" w:rsidR="006E3A95" w:rsidRPr="006E3A95" w:rsidRDefault="00E95DAD" w:rsidP="006E3A95">
      <w:pPr>
        <w:pStyle w:val="Prrafodelista"/>
        <w:numPr>
          <w:ilvl w:val="0"/>
          <w:numId w:val="14"/>
        </w:numPr>
        <w:rPr>
          <w:rFonts w:cs="Times New Roman"/>
          <w:szCs w:val="24"/>
        </w:rPr>
      </w:pPr>
      <w:r>
        <w:rPr>
          <w:rFonts w:cs="Times New Roman"/>
          <w:szCs w:val="24"/>
        </w:rPr>
        <w:t>Me siento preparado/a para manejar incidentes de seguridad cibernética que puedan afectar a los adultos mayores.</w:t>
      </w:r>
    </w:p>
    <w:tbl>
      <w:tblPr>
        <w:tblStyle w:val="Tablaconcuadrcula"/>
        <w:tblW w:w="0" w:type="auto"/>
        <w:tblLook w:val="04A0" w:firstRow="1" w:lastRow="0" w:firstColumn="1" w:lastColumn="0" w:noHBand="0" w:noVBand="1"/>
      </w:tblPr>
      <w:tblGrid>
        <w:gridCol w:w="1765"/>
        <w:gridCol w:w="1765"/>
        <w:gridCol w:w="1766"/>
        <w:gridCol w:w="1766"/>
        <w:gridCol w:w="1766"/>
      </w:tblGrid>
      <w:tr w:rsidR="006E3A95" w:rsidRPr="00C24C38" w14:paraId="29641DEF" w14:textId="77777777" w:rsidTr="00186B88">
        <w:tc>
          <w:tcPr>
            <w:tcW w:w="1765" w:type="dxa"/>
          </w:tcPr>
          <w:p w14:paraId="6DF86BA2" w14:textId="77777777" w:rsidR="006E3A95" w:rsidRPr="00C24C38" w:rsidRDefault="006E3A95" w:rsidP="00186B88">
            <w:pPr>
              <w:jc w:val="center"/>
              <w:rPr>
                <w:rFonts w:cs="Times New Roman"/>
              </w:rPr>
            </w:pPr>
            <w:r w:rsidRPr="00C24C38">
              <w:rPr>
                <w:rFonts w:cs="Times New Roman"/>
              </w:rPr>
              <w:t>Totalmente en desacuerdo</w:t>
            </w:r>
          </w:p>
        </w:tc>
        <w:tc>
          <w:tcPr>
            <w:tcW w:w="1765" w:type="dxa"/>
          </w:tcPr>
          <w:p w14:paraId="6E4629A6" w14:textId="77777777" w:rsidR="006E3A95" w:rsidRPr="00C24C38" w:rsidRDefault="006E3A95" w:rsidP="00186B88">
            <w:pPr>
              <w:jc w:val="center"/>
              <w:rPr>
                <w:rFonts w:cs="Times New Roman"/>
              </w:rPr>
            </w:pPr>
            <w:r w:rsidRPr="00C24C38">
              <w:rPr>
                <w:rFonts w:cs="Times New Roman"/>
              </w:rPr>
              <w:t>En desacuerdo</w:t>
            </w:r>
          </w:p>
        </w:tc>
        <w:tc>
          <w:tcPr>
            <w:tcW w:w="1766" w:type="dxa"/>
          </w:tcPr>
          <w:p w14:paraId="14B8B2A1" w14:textId="77777777" w:rsidR="006E3A95" w:rsidRPr="00C24C38" w:rsidRDefault="006E3A95" w:rsidP="00186B88">
            <w:pPr>
              <w:jc w:val="center"/>
              <w:rPr>
                <w:rFonts w:cs="Times New Roman"/>
              </w:rPr>
            </w:pPr>
            <w:r w:rsidRPr="00C24C38">
              <w:rPr>
                <w:rFonts w:cs="Times New Roman"/>
              </w:rPr>
              <w:t>Indiferente</w:t>
            </w:r>
          </w:p>
        </w:tc>
        <w:tc>
          <w:tcPr>
            <w:tcW w:w="1766" w:type="dxa"/>
          </w:tcPr>
          <w:p w14:paraId="0CA97E91" w14:textId="77777777" w:rsidR="006E3A95" w:rsidRPr="00C24C38" w:rsidRDefault="006E3A95" w:rsidP="00186B88">
            <w:pPr>
              <w:jc w:val="center"/>
              <w:rPr>
                <w:rFonts w:cs="Times New Roman"/>
              </w:rPr>
            </w:pPr>
            <w:r w:rsidRPr="00C24C38">
              <w:rPr>
                <w:rFonts w:cs="Times New Roman"/>
              </w:rPr>
              <w:t>De acuerdo</w:t>
            </w:r>
          </w:p>
        </w:tc>
        <w:tc>
          <w:tcPr>
            <w:tcW w:w="1766" w:type="dxa"/>
          </w:tcPr>
          <w:p w14:paraId="5D693D5E" w14:textId="77777777" w:rsidR="006E3A95" w:rsidRPr="00C24C38" w:rsidRDefault="006E3A95" w:rsidP="00186B88">
            <w:pPr>
              <w:jc w:val="center"/>
              <w:rPr>
                <w:rFonts w:cs="Times New Roman"/>
              </w:rPr>
            </w:pPr>
            <w:r w:rsidRPr="00C24C38">
              <w:rPr>
                <w:rFonts w:cs="Times New Roman"/>
              </w:rPr>
              <w:t>Totalmente en acuerdo</w:t>
            </w:r>
          </w:p>
        </w:tc>
      </w:tr>
      <w:tr w:rsidR="006E3A95" w:rsidRPr="00C24C38" w14:paraId="45C6DC6B" w14:textId="77777777" w:rsidTr="00186B88">
        <w:tc>
          <w:tcPr>
            <w:tcW w:w="1765" w:type="dxa"/>
          </w:tcPr>
          <w:p w14:paraId="00DD2B0D" w14:textId="77777777" w:rsidR="006E3A95" w:rsidRPr="00C24C38" w:rsidRDefault="006E3A95" w:rsidP="00186B88">
            <w:pPr>
              <w:rPr>
                <w:rFonts w:cs="Times New Roman"/>
              </w:rPr>
            </w:pPr>
          </w:p>
        </w:tc>
        <w:tc>
          <w:tcPr>
            <w:tcW w:w="1765" w:type="dxa"/>
          </w:tcPr>
          <w:p w14:paraId="3FC9414D" w14:textId="77777777" w:rsidR="006E3A95" w:rsidRPr="00C24C38" w:rsidRDefault="006E3A95" w:rsidP="00186B88">
            <w:pPr>
              <w:rPr>
                <w:rFonts w:cs="Times New Roman"/>
              </w:rPr>
            </w:pPr>
          </w:p>
        </w:tc>
        <w:tc>
          <w:tcPr>
            <w:tcW w:w="1766" w:type="dxa"/>
          </w:tcPr>
          <w:p w14:paraId="26DB0DED" w14:textId="77777777" w:rsidR="006E3A95" w:rsidRPr="00C24C38" w:rsidRDefault="006E3A95" w:rsidP="00186B88">
            <w:pPr>
              <w:rPr>
                <w:rFonts w:cs="Times New Roman"/>
              </w:rPr>
            </w:pPr>
          </w:p>
        </w:tc>
        <w:tc>
          <w:tcPr>
            <w:tcW w:w="1766" w:type="dxa"/>
          </w:tcPr>
          <w:p w14:paraId="3CB21211" w14:textId="77777777" w:rsidR="006E3A95" w:rsidRPr="00C24C38" w:rsidRDefault="006E3A95" w:rsidP="00186B88">
            <w:pPr>
              <w:rPr>
                <w:rFonts w:cs="Times New Roman"/>
              </w:rPr>
            </w:pPr>
          </w:p>
        </w:tc>
        <w:tc>
          <w:tcPr>
            <w:tcW w:w="1766" w:type="dxa"/>
          </w:tcPr>
          <w:p w14:paraId="166BEF45" w14:textId="77777777" w:rsidR="006E3A95" w:rsidRPr="00C24C38" w:rsidRDefault="006E3A95" w:rsidP="00186B88">
            <w:pPr>
              <w:rPr>
                <w:rFonts w:cs="Times New Roman"/>
              </w:rPr>
            </w:pPr>
          </w:p>
        </w:tc>
      </w:tr>
    </w:tbl>
    <w:p w14:paraId="6DABAD76" w14:textId="77777777" w:rsidR="006E3A95" w:rsidRPr="006E3A95" w:rsidRDefault="006E3A95" w:rsidP="006E3A95">
      <w:pPr>
        <w:ind w:left="1440" w:hanging="360"/>
        <w:rPr>
          <w:rFonts w:cs="Times New Roman"/>
          <w:szCs w:val="24"/>
        </w:rPr>
      </w:pPr>
    </w:p>
    <w:p w14:paraId="5A5126BC" w14:textId="1151BF39" w:rsidR="00E95DAD" w:rsidRPr="00E95DAD" w:rsidRDefault="00E95DAD" w:rsidP="00E95DAD">
      <w:pPr>
        <w:pStyle w:val="Prrafodelista"/>
        <w:numPr>
          <w:ilvl w:val="0"/>
          <w:numId w:val="14"/>
        </w:numPr>
        <w:rPr>
          <w:rFonts w:cs="Times New Roman"/>
          <w:szCs w:val="24"/>
        </w:rPr>
      </w:pPr>
      <w:r>
        <w:rPr>
          <w:rFonts w:cs="Times New Roman"/>
          <w:szCs w:val="24"/>
        </w:rPr>
        <w:t>La frecuencia de la capacitación en ciberseguridad para el personal de los adultos mayores es adecuada.</w:t>
      </w:r>
    </w:p>
    <w:tbl>
      <w:tblPr>
        <w:tblStyle w:val="Tablaconcuadrcula"/>
        <w:tblW w:w="0" w:type="auto"/>
        <w:tblLook w:val="04A0" w:firstRow="1" w:lastRow="0" w:firstColumn="1" w:lastColumn="0" w:noHBand="0" w:noVBand="1"/>
      </w:tblPr>
      <w:tblGrid>
        <w:gridCol w:w="1765"/>
        <w:gridCol w:w="1765"/>
        <w:gridCol w:w="1766"/>
        <w:gridCol w:w="1766"/>
        <w:gridCol w:w="1766"/>
      </w:tblGrid>
      <w:tr w:rsidR="00E95DAD" w:rsidRPr="00C24C38" w14:paraId="55DFE3E6" w14:textId="77777777" w:rsidTr="00186B88">
        <w:tc>
          <w:tcPr>
            <w:tcW w:w="1765" w:type="dxa"/>
          </w:tcPr>
          <w:p w14:paraId="7647EA29" w14:textId="77777777" w:rsidR="00E95DAD" w:rsidRPr="00C24C38" w:rsidRDefault="00E95DAD" w:rsidP="00186B88">
            <w:pPr>
              <w:jc w:val="center"/>
              <w:rPr>
                <w:rFonts w:cs="Times New Roman"/>
              </w:rPr>
            </w:pPr>
            <w:r w:rsidRPr="00C24C38">
              <w:rPr>
                <w:rFonts w:cs="Times New Roman"/>
              </w:rPr>
              <w:t>Totalmente en desacuerdo</w:t>
            </w:r>
          </w:p>
        </w:tc>
        <w:tc>
          <w:tcPr>
            <w:tcW w:w="1765" w:type="dxa"/>
          </w:tcPr>
          <w:p w14:paraId="3FEF2E5D" w14:textId="77777777" w:rsidR="00E95DAD" w:rsidRPr="00C24C38" w:rsidRDefault="00E95DAD" w:rsidP="00186B88">
            <w:pPr>
              <w:jc w:val="center"/>
              <w:rPr>
                <w:rFonts w:cs="Times New Roman"/>
              </w:rPr>
            </w:pPr>
            <w:r w:rsidRPr="00C24C38">
              <w:rPr>
                <w:rFonts w:cs="Times New Roman"/>
              </w:rPr>
              <w:t>En desacuerdo</w:t>
            </w:r>
          </w:p>
        </w:tc>
        <w:tc>
          <w:tcPr>
            <w:tcW w:w="1766" w:type="dxa"/>
          </w:tcPr>
          <w:p w14:paraId="55D28F35" w14:textId="77777777" w:rsidR="00E95DAD" w:rsidRPr="00C24C38" w:rsidRDefault="00E95DAD" w:rsidP="00186B88">
            <w:pPr>
              <w:jc w:val="center"/>
              <w:rPr>
                <w:rFonts w:cs="Times New Roman"/>
              </w:rPr>
            </w:pPr>
            <w:r w:rsidRPr="00C24C38">
              <w:rPr>
                <w:rFonts w:cs="Times New Roman"/>
              </w:rPr>
              <w:t>Indiferente</w:t>
            </w:r>
          </w:p>
        </w:tc>
        <w:tc>
          <w:tcPr>
            <w:tcW w:w="1766" w:type="dxa"/>
          </w:tcPr>
          <w:p w14:paraId="09CCD3E7" w14:textId="77777777" w:rsidR="00E95DAD" w:rsidRPr="00C24C38" w:rsidRDefault="00E95DAD" w:rsidP="00186B88">
            <w:pPr>
              <w:jc w:val="center"/>
              <w:rPr>
                <w:rFonts w:cs="Times New Roman"/>
              </w:rPr>
            </w:pPr>
            <w:r w:rsidRPr="00C24C38">
              <w:rPr>
                <w:rFonts w:cs="Times New Roman"/>
              </w:rPr>
              <w:t>De acuerdo</w:t>
            </w:r>
          </w:p>
        </w:tc>
        <w:tc>
          <w:tcPr>
            <w:tcW w:w="1766" w:type="dxa"/>
          </w:tcPr>
          <w:p w14:paraId="11E9EAC3" w14:textId="77777777" w:rsidR="00E95DAD" w:rsidRPr="00C24C38" w:rsidRDefault="00E95DAD" w:rsidP="00186B88">
            <w:pPr>
              <w:jc w:val="center"/>
              <w:rPr>
                <w:rFonts w:cs="Times New Roman"/>
              </w:rPr>
            </w:pPr>
            <w:r w:rsidRPr="00C24C38">
              <w:rPr>
                <w:rFonts w:cs="Times New Roman"/>
              </w:rPr>
              <w:t>Totalmente en acuerdo</w:t>
            </w:r>
          </w:p>
        </w:tc>
      </w:tr>
      <w:tr w:rsidR="00E95DAD" w:rsidRPr="00C24C38" w14:paraId="0823C8B1" w14:textId="77777777" w:rsidTr="00186B88">
        <w:tc>
          <w:tcPr>
            <w:tcW w:w="1765" w:type="dxa"/>
          </w:tcPr>
          <w:p w14:paraId="0936DD14" w14:textId="77777777" w:rsidR="00E95DAD" w:rsidRPr="00C24C38" w:rsidRDefault="00E95DAD" w:rsidP="00186B88">
            <w:pPr>
              <w:rPr>
                <w:rFonts w:cs="Times New Roman"/>
              </w:rPr>
            </w:pPr>
          </w:p>
        </w:tc>
        <w:tc>
          <w:tcPr>
            <w:tcW w:w="1765" w:type="dxa"/>
          </w:tcPr>
          <w:p w14:paraId="18CBF8AC" w14:textId="77777777" w:rsidR="00E95DAD" w:rsidRPr="00C24C38" w:rsidRDefault="00E95DAD" w:rsidP="00186B88">
            <w:pPr>
              <w:rPr>
                <w:rFonts w:cs="Times New Roman"/>
              </w:rPr>
            </w:pPr>
          </w:p>
        </w:tc>
        <w:tc>
          <w:tcPr>
            <w:tcW w:w="1766" w:type="dxa"/>
          </w:tcPr>
          <w:p w14:paraId="640F9EFF" w14:textId="77777777" w:rsidR="00E95DAD" w:rsidRPr="00C24C38" w:rsidRDefault="00E95DAD" w:rsidP="00186B88">
            <w:pPr>
              <w:rPr>
                <w:rFonts w:cs="Times New Roman"/>
              </w:rPr>
            </w:pPr>
          </w:p>
        </w:tc>
        <w:tc>
          <w:tcPr>
            <w:tcW w:w="1766" w:type="dxa"/>
          </w:tcPr>
          <w:p w14:paraId="46538589" w14:textId="77777777" w:rsidR="00E95DAD" w:rsidRPr="00C24C38" w:rsidRDefault="00E95DAD" w:rsidP="00186B88">
            <w:pPr>
              <w:rPr>
                <w:rFonts w:cs="Times New Roman"/>
              </w:rPr>
            </w:pPr>
          </w:p>
        </w:tc>
        <w:tc>
          <w:tcPr>
            <w:tcW w:w="1766" w:type="dxa"/>
          </w:tcPr>
          <w:p w14:paraId="0D36BE00" w14:textId="77777777" w:rsidR="00E95DAD" w:rsidRPr="00C24C38" w:rsidRDefault="00E95DAD" w:rsidP="00186B88">
            <w:pPr>
              <w:rPr>
                <w:rFonts w:cs="Times New Roman"/>
              </w:rPr>
            </w:pPr>
          </w:p>
        </w:tc>
      </w:tr>
    </w:tbl>
    <w:p w14:paraId="7C16CEFF" w14:textId="6F0BE391" w:rsidR="006E3A95" w:rsidRPr="00E95DAD" w:rsidRDefault="006E3A95" w:rsidP="00E95DAD">
      <w:pPr>
        <w:ind w:left="1440" w:hanging="360"/>
        <w:rPr>
          <w:rFonts w:cs="Times New Roman"/>
          <w:szCs w:val="24"/>
        </w:rPr>
      </w:pPr>
    </w:p>
    <w:p w14:paraId="0CF2AF4E" w14:textId="65594431" w:rsidR="00DA25C8" w:rsidRPr="00DA25C8" w:rsidRDefault="00DA25C8" w:rsidP="00DA25C8">
      <w:pPr>
        <w:spacing w:line="259" w:lineRule="auto"/>
        <w:jc w:val="left"/>
        <w:rPr>
          <w:rFonts w:cs="Times New Roman"/>
          <w:szCs w:val="24"/>
        </w:rPr>
      </w:pPr>
      <w:r>
        <w:rPr>
          <w:rFonts w:cs="Times New Roman"/>
          <w:szCs w:val="24"/>
        </w:rPr>
        <w:br w:type="page"/>
      </w:r>
    </w:p>
    <w:p w14:paraId="47CCC75E" w14:textId="4E495721" w:rsidR="00DA25C8" w:rsidRPr="00DA25C8" w:rsidRDefault="00DA25C8" w:rsidP="00DA25C8">
      <w:pPr>
        <w:rPr>
          <w:rFonts w:cs="Times New Roman"/>
          <w:szCs w:val="24"/>
        </w:rPr>
      </w:pPr>
      <w:r>
        <w:rPr>
          <w:rFonts w:cs="Times New Roman"/>
          <w:szCs w:val="24"/>
        </w:rPr>
        <w:lastRenderedPageBreak/>
        <w:t xml:space="preserve">Preguntas para adultos mayores: </w:t>
      </w:r>
    </w:p>
    <w:p w14:paraId="31CA3B65" w14:textId="35C83672" w:rsidR="00DA25C8" w:rsidRPr="00C24C38" w:rsidRDefault="007A2930" w:rsidP="00DA25C8">
      <w:pPr>
        <w:pStyle w:val="Prrafodelista"/>
        <w:numPr>
          <w:ilvl w:val="0"/>
          <w:numId w:val="17"/>
        </w:numPr>
        <w:rPr>
          <w:rFonts w:cs="Times New Roman"/>
          <w:szCs w:val="24"/>
        </w:rPr>
      </w:pPr>
      <w:r>
        <w:rPr>
          <w:rFonts w:cs="Times New Roman"/>
          <w:szCs w:val="24"/>
        </w:rPr>
        <w:t>Estoy interesado/a en aprender sobre ciberseguridad para proteger mi información personal en caso de intentos de estafa o robo de información personal.</w:t>
      </w:r>
    </w:p>
    <w:tbl>
      <w:tblPr>
        <w:tblStyle w:val="Tablaconcuadrcula"/>
        <w:tblW w:w="0" w:type="auto"/>
        <w:tblLook w:val="04A0" w:firstRow="1" w:lastRow="0" w:firstColumn="1" w:lastColumn="0" w:noHBand="0" w:noVBand="1"/>
      </w:tblPr>
      <w:tblGrid>
        <w:gridCol w:w="1765"/>
        <w:gridCol w:w="1765"/>
        <w:gridCol w:w="1766"/>
        <w:gridCol w:w="1766"/>
        <w:gridCol w:w="1766"/>
      </w:tblGrid>
      <w:tr w:rsidR="00DA25C8" w:rsidRPr="00C24C38" w14:paraId="3A421C28" w14:textId="77777777" w:rsidTr="00186B88">
        <w:tc>
          <w:tcPr>
            <w:tcW w:w="1765" w:type="dxa"/>
          </w:tcPr>
          <w:p w14:paraId="365569BC" w14:textId="77777777" w:rsidR="00DA25C8" w:rsidRPr="00C24C38" w:rsidRDefault="00DA25C8" w:rsidP="00186B88">
            <w:pPr>
              <w:jc w:val="center"/>
              <w:rPr>
                <w:rFonts w:cs="Times New Roman"/>
              </w:rPr>
            </w:pPr>
            <w:r w:rsidRPr="00C24C38">
              <w:rPr>
                <w:rFonts w:cs="Times New Roman"/>
              </w:rPr>
              <w:t>Totalmente en desacuerdo</w:t>
            </w:r>
          </w:p>
        </w:tc>
        <w:tc>
          <w:tcPr>
            <w:tcW w:w="1765" w:type="dxa"/>
          </w:tcPr>
          <w:p w14:paraId="05C61530" w14:textId="77777777" w:rsidR="00DA25C8" w:rsidRPr="00C24C38" w:rsidRDefault="00DA25C8" w:rsidP="00186B88">
            <w:pPr>
              <w:jc w:val="center"/>
              <w:rPr>
                <w:rFonts w:cs="Times New Roman"/>
              </w:rPr>
            </w:pPr>
            <w:r w:rsidRPr="00C24C38">
              <w:rPr>
                <w:rFonts w:cs="Times New Roman"/>
              </w:rPr>
              <w:t>En desacuerdo</w:t>
            </w:r>
          </w:p>
        </w:tc>
        <w:tc>
          <w:tcPr>
            <w:tcW w:w="1766" w:type="dxa"/>
          </w:tcPr>
          <w:p w14:paraId="1B277548" w14:textId="77777777" w:rsidR="00DA25C8" w:rsidRPr="00C24C38" w:rsidRDefault="00DA25C8" w:rsidP="00186B88">
            <w:pPr>
              <w:jc w:val="center"/>
              <w:rPr>
                <w:rFonts w:cs="Times New Roman"/>
              </w:rPr>
            </w:pPr>
            <w:r w:rsidRPr="00C24C38">
              <w:rPr>
                <w:rFonts w:cs="Times New Roman"/>
              </w:rPr>
              <w:t>Indiferente</w:t>
            </w:r>
          </w:p>
        </w:tc>
        <w:tc>
          <w:tcPr>
            <w:tcW w:w="1766" w:type="dxa"/>
          </w:tcPr>
          <w:p w14:paraId="53CB1064" w14:textId="77777777" w:rsidR="00DA25C8" w:rsidRPr="00C24C38" w:rsidRDefault="00DA25C8" w:rsidP="00186B88">
            <w:pPr>
              <w:jc w:val="center"/>
              <w:rPr>
                <w:rFonts w:cs="Times New Roman"/>
              </w:rPr>
            </w:pPr>
            <w:r w:rsidRPr="00C24C38">
              <w:rPr>
                <w:rFonts w:cs="Times New Roman"/>
              </w:rPr>
              <w:t>De acuerdo</w:t>
            </w:r>
          </w:p>
        </w:tc>
        <w:tc>
          <w:tcPr>
            <w:tcW w:w="1766" w:type="dxa"/>
          </w:tcPr>
          <w:p w14:paraId="30409FE0" w14:textId="77777777" w:rsidR="00DA25C8" w:rsidRPr="00C24C38" w:rsidRDefault="00DA25C8" w:rsidP="00186B88">
            <w:pPr>
              <w:jc w:val="center"/>
              <w:rPr>
                <w:rFonts w:cs="Times New Roman"/>
              </w:rPr>
            </w:pPr>
            <w:r w:rsidRPr="00C24C38">
              <w:rPr>
                <w:rFonts w:cs="Times New Roman"/>
              </w:rPr>
              <w:t>Totalmente en acuerdo</w:t>
            </w:r>
          </w:p>
        </w:tc>
      </w:tr>
      <w:tr w:rsidR="00DA25C8" w:rsidRPr="00C24C38" w14:paraId="19E05665" w14:textId="77777777" w:rsidTr="00186B88">
        <w:tc>
          <w:tcPr>
            <w:tcW w:w="1765" w:type="dxa"/>
          </w:tcPr>
          <w:p w14:paraId="153F04D3" w14:textId="77777777" w:rsidR="00DA25C8" w:rsidRPr="00C24C38" w:rsidRDefault="00DA25C8" w:rsidP="00186B88">
            <w:pPr>
              <w:rPr>
                <w:rFonts w:cs="Times New Roman"/>
              </w:rPr>
            </w:pPr>
          </w:p>
        </w:tc>
        <w:tc>
          <w:tcPr>
            <w:tcW w:w="1765" w:type="dxa"/>
          </w:tcPr>
          <w:p w14:paraId="2DA8C169" w14:textId="77777777" w:rsidR="00DA25C8" w:rsidRPr="00C24C38" w:rsidRDefault="00DA25C8" w:rsidP="00186B88">
            <w:pPr>
              <w:rPr>
                <w:rFonts w:cs="Times New Roman"/>
              </w:rPr>
            </w:pPr>
          </w:p>
        </w:tc>
        <w:tc>
          <w:tcPr>
            <w:tcW w:w="1766" w:type="dxa"/>
          </w:tcPr>
          <w:p w14:paraId="3E1099CF" w14:textId="77777777" w:rsidR="00DA25C8" w:rsidRPr="00C24C38" w:rsidRDefault="00DA25C8" w:rsidP="00186B88">
            <w:pPr>
              <w:rPr>
                <w:rFonts w:cs="Times New Roman"/>
              </w:rPr>
            </w:pPr>
          </w:p>
        </w:tc>
        <w:tc>
          <w:tcPr>
            <w:tcW w:w="1766" w:type="dxa"/>
          </w:tcPr>
          <w:p w14:paraId="1DE96AAD" w14:textId="77777777" w:rsidR="00DA25C8" w:rsidRPr="00C24C38" w:rsidRDefault="00DA25C8" w:rsidP="00186B88">
            <w:pPr>
              <w:rPr>
                <w:rFonts w:cs="Times New Roman"/>
              </w:rPr>
            </w:pPr>
          </w:p>
        </w:tc>
        <w:tc>
          <w:tcPr>
            <w:tcW w:w="1766" w:type="dxa"/>
          </w:tcPr>
          <w:p w14:paraId="1EAE2579" w14:textId="77777777" w:rsidR="00DA25C8" w:rsidRPr="00C24C38" w:rsidRDefault="00DA25C8" w:rsidP="00186B88">
            <w:pPr>
              <w:rPr>
                <w:rFonts w:cs="Times New Roman"/>
              </w:rPr>
            </w:pPr>
          </w:p>
        </w:tc>
      </w:tr>
    </w:tbl>
    <w:p w14:paraId="4E5F2673" w14:textId="77777777" w:rsidR="00DA25C8" w:rsidRPr="00C24C38" w:rsidRDefault="00DA25C8" w:rsidP="00DA25C8">
      <w:pPr>
        <w:rPr>
          <w:rFonts w:cs="Times New Roman"/>
          <w:szCs w:val="24"/>
        </w:rPr>
      </w:pPr>
    </w:p>
    <w:p w14:paraId="3352E7BD" w14:textId="007F6CC1" w:rsidR="00DA25C8" w:rsidRPr="009929FE" w:rsidRDefault="007A2930" w:rsidP="00DA25C8">
      <w:pPr>
        <w:pStyle w:val="Prrafodelista"/>
        <w:numPr>
          <w:ilvl w:val="0"/>
          <w:numId w:val="17"/>
        </w:numPr>
        <w:rPr>
          <w:rFonts w:cs="Times New Roman"/>
          <w:szCs w:val="24"/>
        </w:rPr>
      </w:pPr>
      <w:r>
        <w:rPr>
          <w:rFonts w:cs="Times New Roman"/>
          <w:szCs w:val="24"/>
        </w:rPr>
        <w:t>Conside</w:t>
      </w:r>
      <w:r w:rsidR="007D0F87">
        <w:rPr>
          <w:rFonts w:cs="Times New Roman"/>
          <w:szCs w:val="24"/>
        </w:rPr>
        <w:t>ro que soy vulnerable a fraudes y ataques cibernéticos cuando uso internet, celular, teléfono o cualquier otra tecnología de comunicación.</w:t>
      </w:r>
    </w:p>
    <w:tbl>
      <w:tblPr>
        <w:tblStyle w:val="Tablaconcuadrcula"/>
        <w:tblW w:w="0" w:type="auto"/>
        <w:tblLook w:val="04A0" w:firstRow="1" w:lastRow="0" w:firstColumn="1" w:lastColumn="0" w:noHBand="0" w:noVBand="1"/>
      </w:tblPr>
      <w:tblGrid>
        <w:gridCol w:w="1765"/>
        <w:gridCol w:w="1765"/>
        <w:gridCol w:w="1766"/>
        <w:gridCol w:w="1766"/>
        <w:gridCol w:w="1766"/>
      </w:tblGrid>
      <w:tr w:rsidR="00DA25C8" w:rsidRPr="00C24C38" w14:paraId="10AD5510" w14:textId="77777777" w:rsidTr="00186B88">
        <w:tc>
          <w:tcPr>
            <w:tcW w:w="1765" w:type="dxa"/>
          </w:tcPr>
          <w:p w14:paraId="0E910EF6" w14:textId="77777777" w:rsidR="00DA25C8" w:rsidRPr="00C24C38" w:rsidRDefault="00DA25C8" w:rsidP="00186B88">
            <w:pPr>
              <w:jc w:val="center"/>
              <w:rPr>
                <w:rFonts w:cs="Times New Roman"/>
              </w:rPr>
            </w:pPr>
            <w:r w:rsidRPr="00C24C38">
              <w:rPr>
                <w:rFonts w:cs="Times New Roman"/>
              </w:rPr>
              <w:t>Totalmente en desacuerdo</w:t>
            </w:r>
          </w:p>
        </w:tc>
        <w:tc>
          <w:tcPr>
            <w:tcW w:w="1765" w:type="dxa"/>
          </w:tcPr>
          <w:p w14:paraId="6DF7A9EA" w14:textId="77777777" w:rsidR="00DA25C8" w:rsidRPr="00C24C38" w:rsidRDefault="00DA25C8" w:rsidP="00186B88">
            <w:pPr>
              <w:jc w:val="center"/>
              <w:rPr>
                <w:rFonts w:cs="Times New Roman"/>
              </w:rPr>
            </w:pPr>
            <w:r w:rsidRPr="00C24C38">
              <w:rPr>
                <w:rFonts w:cs="Times New Roman"/>
              </w:rPr>
              <w:t>En desacuerdo</w:t>
            </w:r>
          </w:p>
        </w:tc>
        <w:tc>
          <w:tcPr>
            <w:tcW w:w="1766" w:type="dxa"/>
          </w:tcPr>
          <w:p w14:paraId="513E58D6" w14:textId="77777777" w:rsidR="00DA25C8" w:rsidRPr="00C24C38" w:rsidRDefault="00DA25C8" w:rsidP="00186B88">
            <w:pPr>
              <w:jc w:val="center"/>
              <w:rPr>
                <w:rFonts w:cs="Times New Roman"/>
              </w:rPr>
            </w:pPr>
            <w:r w:rsidRPr="00C24C38">
              <w:rPr>
                <w:rFonts w:cs="Times New Roman"/>
              </w:rPr>
              <w:t>Indiferente</w:t>
            </w:r>
          </w:p>
        </w:tc>
        <w:tc>
          <w:tcPr>
            <w:tcW w:w="1766" w:type="dxa"/>
          </w:tcPr>
          <w:p w14:paraId="5FE2FA0F" w14:textId="77777777" w:rsidR="00DA25C8" w:rsidRPr="00C24C38" w:rsidRDefault="00DA25C8" w:rsidP="00186B88">
            <w:pPr>
              <w:jc w:val="center"/>
              <w:rPr>
                <w:rFonts w:cs="Times New Roman"/>
              </w:rPr>
            </w:pPr>
            <w:r w:rsidRPr="00C24C38">
              <w:rPr>
                <w:rFonts w:cs="Times New Roman"/>
              </w:rPr>
              <w:t>De acuerdo</w:t>
            </w:r>
          </w:p>
        </w:tc>
        <w:tc>
          <w:tcPr>
            <w:tcW w:w="1766" w:type="dxa"/>
          </w:tcPr>
          <w:p w14:paraId="219FF601" w14:textId="77777777" w:rsidR="00DA25C8" w:rsidRPr="00C24C38" w:rsidRDefault="00DA25C8" w:rsidP="00186B88">
            <w:pPr>
              <w:jc w:val="center"/>
              <w:rPr>
                <w:rFonts w:cs="Times New Roman"/>
              </w:rPr>
            </w:pPr>
            <w:r w:rsidRPr="00C24C38">
              <w:rPr>
                <w:rFonts w:cs="Times New Roman"/>
              </w:rPr>
              <w:t>Totalmente en acuerdo</w:t>
            </w:r>
          </w:p>
        </w:tc>
      </w:tr>
      <w:tr w:rsidR="00DA25C8" w:rsidRPr="00C24C38" w14:paraId="626BE87A" w14:textId="77777777" w:rsidTr="00186B88">
        <w:tc>
          <w:tcPr>
            <w:tcW w:w="1765" w:type="dxa"/>
          </w:tcPr>
          <w:p w14:paraId="64A51257" w14:textId="77777777" w:rsidR="00DA25C8" w:rsidRPr="00C24C38" w:rsidRDefault="00DA25C8" w:rsidP="00186B88">
            <w:pPr>
              <w:rPr>
                <w:rFonts w:cs="Times New Roman"/>
              </w:rPr>
            </w:pPr>
          </w:p>
        </w:tc>
        <w:tc>
          <w:tcPr>
            <w:tcW w:w="1765" w:type="dxa"/>
          </w:tcPr>
          <w:p w14:paraId="2BBD710B" w14:textId="77777777" w:rsidR="00DA25C8" w:rsidRPr="00C24C38" w:rsidRDefault="00DA25C8" w:rsidP="00186B88">
            <w:pPr>
              <w:rPr>
                <w:rFonts w:cs="Times New Roman"/>
              </w:rPr>
            </w:pPr>
          </w:p>
        </w:tc>
        <w:tc>
          <w:tcPr>
            <w:tcW w:w="1766" w:type="dxa"/>
          </w:tcPr>
          <w:p w14:paraId="1DA679E1" w14:textId="77777777" w:rsidR="00DA25C8" w:rsidRPr="00C24C38" w:rsidRDefault="00DA25C8" w:rsidP="00186B88">
            <w:pPr>
              <w:rPr>
                <w:rFonts w:cs="Times New Roman"/>
              </w:rPr>
            </w:pPr>
          </w:p>
        </w:tc>
        <w:tc>
          <w:tcPr>
            <w:tcW w:w="1766" w:type="dxa"/>
          </w:tcPr>
          <w:p w14:paraId="169E8023" w14:textId="77777777" w:rsidR="00DA25C8" w:rsidRPr="00C24C38" w:rsidRDefault="00DA25C8" w:rsidP="00186B88">
            <w:pPr>
              <w:rPr>
                <w:rFonts w:cs="Times New Roman"/>
              </w:rPr>
            </w:pPr>
          </w:p>
        </w:tc>
        <w:tc>
          <w:tcPr>
            <w:tcW w:w="1766" w:type="dxa"/>
          </w:tcPr>
          <w:p w14:paraId="59A6788F" w14:textId="77777777" w:rsidR="00DA25C8" w:rsidRPr="00C24C38" w:rsidRDefault="00DA25C8" w:rsidP="00186B88">
            <w:pPr>
              <w:rPr>
                <w:rFonts w:cs="Times New Roman"/>
              </w:rPr>
            </w:pPr>
          </w:p>
        </w:tc>
      </w:tr>
    </w:tbl>
    <w:p w14:paraId="60C28B0D" w14:textId="77777777" w:rsidR="00DA25C8" w:rsidRPr="00C24C38" w:rsidRDefault="00DA25C8" w:rsidP="00DA25C8">
      <w:pPr>
        <w:rPr>
          <w:rFonts w:cs="Times New Roman"/>
          <w:szCs w:val="24"/>
        </w:rPr>
      </w:pPr>
    </w:p>
    <w:p w14:paraId="225D5FCB" w14:textId="55048539" w:rsidR="00DA25C8" w:rsidRPr="009929FE" w:rsidRDefault="007D0F87" w:rsidP="00DA25C8">
      <w:pPr>
        <w:pStyle w:val="Prrafodelista"/>
        <w:numPr>
          <w:ilvl w:val="0"/>
          <w:numId w:val="17"/>
        </w:numPr>
        <w:rPr>
          <w:rFonts w:cs="Times New Roman"/>
          <w:szCs w:val="24"/>
        </w:rPr>
      </w:pPr>
      <w:r>
        <w:rPr>
          <w:rFonts w:cs="Times New Roman"/>
          <w:szCs w:val="24"/>
        </w:rPr>
        <w:t>Me parece importante que las personas de mi edad reciban capacitación en Tecnologías de la Información y Comunicación (</w:t>
      </w:r>
      <w:proofErr w:type="spellStart"/>
      <w:r>
        <w:rPr>
          <w:rFonts w:cs="Times New Roman"/>
          <w:szCs w:val="24"/>
        </w:rPr>
        <w:t>TICs</w:t>
      </w:r>
      <w:proofErr w:type="spellEnd"/>
      <w:r>
        <w:rPr>
          <w:rFonts w:cs="Times New Roman"/>
          <w:szCs w:val="24"/>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DA25C8" w:rsidRPr="00C24C38" w14:paraId="2953634A" w14:textId="77777777" w:rsidTr="00186B88">
        <w:tc>
          <w:tcPr>
            <w:tcW w:w="1765" w:type="dxa"/>
          </w:tcPr>
          <w:p w14:paraId="7330C210" w14:textId="77777777" w:rsidR="00DA25C8" w:rsidRPr="00C24C38" w:rsidRDefault="00DA25C8" w:rsidP="00186B88">
            <w:pPr>
              <w:jc w:val="center"/>
              <w:rPr>
                <w:rFonts w:cs="Times New Roman"/>
              </w:rPr>
            </w:pPr>
            <w:r w:rsidRPr="00C24C38">
              <w:rPr>
                <w:rFonts w:cs="Times New Roman"/>
              </w:rPr>
              <w:t>Totalmente en desacuerdo</w:t>
            </w:r>
          </w:p>
        </w:tc>
        <w:tc>
          <w:tcPr>
            <w:tcW w:w="1765" w:type="dxa"/>
          </w:tcPr>
          <w:p w14:paraId="3091DF6B" w14:textId="77777777" w:rsidR="00DA25C8" w:rsidRPr="00C24C38" w:rsidRDefault="00DA25C8" w:rsidP="00186B88">
            <w:pPr>
              <w:jc w:val="center"/>
              <w:rPr>
                <w:rFonts w:cs="Times New Roman"/>
              </w:rPr>
            </w:pPr>
            <w:r w:rsidRPr="00C24C38">
              <w:rPr>
                <w:rFonts w:cs="Times New Roman"/>
              </w:rPr>
              <w:t>En desacuerdo</w:t>
            </w:r>
          </w:p>
        </w:tc>
        <w:tc>
          <w:tcPr>
            <w:tcW w:w="1766" w:type="dxa"/>
          </w:tcPr>
          <w:p w14:paraId="6734CC3C" w14:textId="77777777" w:rsidR="00DA25C8" w:rsidRPr="00C24C38" w:rsidRDefault="00DA25C8" w:rsidP="00186B88">
            <w:pPr>
              <w:jc w:val="center"/>
              <w:rPr>
                <w:rFonts w:cs="Times New Roman"/>
              </w:rPr>
            </w:pPr>
            <w:r w:rsidRPr="00C24C38">
              <w:rPr>
                <w:rFonts w:cs="Times New Roman"/>
              </w:rPr>
              <w:t>Indiferente</w:t>
            </w:r>
          </w:p>
        </w:tc>
        <w:tc>
          <w:tcPr>
            <w:tcW w:w="1766" w:type="dxa"/>
          </w:tcPr>
          <w:p w14:paraId="6F8BF4C2" w14:textId="77777777" w:rsidR="00DA25C8" w:rsidRPr="00C24C38" w:rsidRDefault="00DA25C8" w:rsidP="00186B88">
            <w:pPr>
              <w:jc w:val="center"/>
              <w:rPr>
                <w:rFonts w:cs="Times New Roman"/>
              </w:rPr>
            </w:pPr>
            <w:r w:rsidRPr="00C24C38">
              <w:rPr>
                <w:rFonts w:cs="Times New Roman"/>
              </w:rPr>
              <w:t>De acuerdo</w:t>
            </w:r>
          </w:p>
        </w:tc>
        <w:tc>
          <w:tcPr>
            <w:tcW w:w="1766" w:type="dxa"/>
          </w:tcPr>
          <w:p w14:paraId="6739A3F2" w14:textId="77777777" w:rsidR="00DA25C8" w:rsidRPr="00C24C38" w:rsidRDefault="00DA25C8" w:rsidP="00186B88">
            <w:pPr>
              <w:jc w:val="center"/>
              <w:rPr>
                <w:rFonts w:cs="Times New Roman"/>
              </w:rPr>
            </w:pPr>
            <w:r w:rsidRPr="00C24C38">
              <w:rPr>
                <w:rFonts w:cs="Times New Roman"/>
              </w:rPr>
              <w:t>Totalmente en acuerdo</w:t>
            </w:r>
          </w:p>
        </w:tc>
      </w:tr>
      <w:tr w:rsidR="00DA25C8" w:rsidRPr="00C24C38" w14:paraId="071E0D57" w14:textId="77777777" w:rsidTr="00186B88">
        <w:tc>
          <w:tcPr>
            <w:tcW w:w="1765" w:type="dxa"/>
          </w:tcPr>
          <w:p w14:paraId="7F14E8B1" w14:textId="77777777" w:rsidR="00DA25C8" w:rsidRPr="00C24C38" w:rsidRDefault="00DA25C8" w:rsidP="00186B88">
            <w:pPr>
              <w:rPr>
                <w:rFonts w:cs="Times New Roman"/>
              </w:rPr>
            </w:pPr>
          </w:p>
        </w:tc>
        <w:tc>
          <w:tcPr>
            <w:tcW w:w="1765" w:type="dxa"/>
          </w:tcPr>
          <w:p w14:paraId="602FD432" w14:textId="77777777" w:rsidR="00DA25C8" w:rsidRPr="00C24C38" w:rsidRDefault="00DA25C8" w:rsidP="00186B88">
            <w:pPr>
              <w:rPr>
                <w:rFonts w:cs="Times New Roman"/>
              </w:rPr>
            </w:pPr>
          </w:p>
        </w:tc>
        <w:tc>
          <w:tcPr>
            <w:tcW w:w="1766" w:type="dxa"/>
          </w:tcPr>
          <w:p w14:paraId="25EC72C8" w14:textId="77777777" w:rsidR="00DA25C8" w:rsidRPr="00C24C38" w:rsidRDefault="00DA25C8" w:rsidP="00186B88">
            <w:pPr>
              <w:rPr>
                <w:rFonts w:cs="Times New Roman"/>
              </w:rPr>
            </w:pPr>
          </w:p>
        </w:tc>
        <w:tc>
          <w:tcPr>
            <w:tcW w:w="1766" w:type="dxa"/>
          </w:tcPr>
          <w:p w14:paraId="7AFC3CB7" w14:textId="77777777" w:rsidR="00DA25C8" w:rsidRPr="00C24C38" w:rsidRDefault="00DA25C8" w:rsidP="00186B88">
            <w:pPr>
              <w:rPr>
                <w:rFonts w:cs="Times New Roman"/>
              </w:rPr>
            </w:pPr>
          </w:p>
        </w:tc>
        <w:tc>
          <w:tcPr>
            <w:tcW w:w="1766" w:type="dxa"/>
          </w:tcPr>
          <w:p w14:paraId="39B2456C" w14:textId="77777777" w:rsidR="00DA25C8" w:rsidRPr="00C24C38" w:rsidRDefault="00DA25C8" w:rsidP="00186B88">
            <w:pPr>
              <w:rPr>
                <w:rFonts w:cs="Times New Roman"/>
              </w:rPr>
            </w:pPr>
          </w:p>
        </w:tc>
      </w:tr>
    </w:tbl>
    <w:p w14:paraId="26F27290" w14:textId="77777777" w:rsidR="00DA25C8" w:rsidRPr="00C24C38" w:rsidRDefault="00DA25C8" w:rsidP="00DA25C8">
      <w:pPr>
        <w:rPr>
          <w:rFonts w:cs="Times New Roman"/>
          <w:szCs w:val="24"/>
        </w:rPr>
      </w:pPr>
    </w:p>
    <w:p w14:paraId="3E21BB61" w14:textId="05BAA61F" w:rsidR="00DA25C8" w:rsidRPr="009929FE" w:rsidRDefault="007D0F87" w:rsidP="00DA25C8">
      <w:pPr>
        <w:pStyle w:val="Prrafodelista"/>
        <w:numPr>
          <w:ilvl w:val="0"/>
          <w:numId w:val="17"/>
        </w:numPr>
        <w:rPr>
          <w:rFonts w:cs="Times New Roman"/>
          <w:szCs w:val="24"/>
        </w:rPr>
      </w:pPr>
      <w:r>
        <w:rPr>
          <w:rFonts w:cs="Times New Roman"/>
          <w:szCs w:val="24"/>
        </w:rPr>
        <w:t>Estoy satisfecho con la c</w:t>
      </w:r>
      <w:r w:rsidR="00A65D0D">
        <w:rPr>
          <w:rFonts w:cs="Times New Roman"/>
          <w:szCs w:val="24"/>
        </w:rPr>
        <w:t>apacitación en ciberseguridad que se nos ha brindado hasta ahora.</w:t>
      </w:r>
    </w:p>
    <w:tbl>
      <w:tblPr>
        <w:tblStyle w:val="Tablaconcuadrcula"/>
        <w:tblW w:w="0" w:type="auto"/>
        <w:tblLook w:val="04A0" w:firstRow="1" w:lastRow="0" w:firstColumn="1" w:lastColumn="0" w:noHBand="0" w:noVBand="1"/>
      </w:tblPr>
      <w:tblGrid>
        <w:gridCol w:w="1765"/>
        <w:gridCol w:w="1765"/>
        <w:gridCol w:w="1766"/>
        <w:gridCol w:w="1766"/>
        <w:gridCol w:w="1766"/>
      </w:tblGrid>
      <w:tr w:rsidR="00DA25C8" w:rsidRPr="00C24C38" w14:paraId="7DE398BD" w14:textId="77777777" w:rsidTr="00186B88">
        <w:tc>
          <w:tcPr>
            <w:tcW w:w="1765" w:type="dxa"/>
          </w:tcPr>
          <w:p w14:paraId="2F1E5381" w14:textId="77777777" w:rsidR="00DA25C8" w:rsidRPr="00C24C38" w:rsidRDefault="00DA25C8" w:rsidP="00186B88">
            <w:pPr>
              <w:jc w:val="center"/>
              <w:rPr>
                <w:rFonts w:cs="Times New Roman"/>
              </w:rPr>
            </w:pPr>
            <w:r w:rsidRPr="00C24C38">
              <w:rPr>
                <w:rFonts w:cs="Times New Roman"/>
              </w:rPr>
              <w:t>Totalmente en desacuerdo</w:t>
            </w:r>
          </w:p>
        </w:tc>
        <w:tc>
          <w:tcPr>
            <w:tcW w:w="1765" w:type="dxa"/>
          </w:tcPr>
          <w:p w14:paraId="3976387B" w14:textId="77777777" w:rsidR="00DA25C8" w:rsidRPr="00C24C38" w:rsidRDefault="00DA25C8" w:rsidP="00186B88">
            <w:pPr>
              <w:jc w:val="center"/>
              <w:rPr>
                <w:rFonts w:cs="Times New Roman"/>
              </w:rPr>
            </w:pPr>
            <w:r w:rsidRPr="00C24C38">
              <w:rPr>
                <w:rFonts w:cs="Times New Roman"/>
              </w:rPr>
              <w:t>En desacuerdo</w:t>
            </w:r>
          </w:p>
        </w:tc>
        <w:tc>
          <w:tcPr>
            <w:tcW w:w="1766" w:type="dxa"/>
          </w:tcPr>
          <w:p w14:paraId="07619E81" w14:textId="77777777" w:rsidR="00DA25C8" w:rsidRPr="00C24C38" w:rsidRDefault="00DA25C8" w:rsidP="00186B88">
            <w:pPr>
              <w:jc w:val="center"/>
              <w:rPr>
                <w:rFonts w:cs="Times New Roman"/>
              </w:rPr>
            </w:pPr>
            <w:r w:rsidRPr="00C24C38">
              <w:rPr>
                <w:rFonts w:cs="Times New Roman"/>
              </w:rPr>
              <w:t>Indiferente</w:t>
            </w:r>
          </w:p>
        </w:tc>
        <w:tc>
          <w:tcPr>
            <w:tcW w:w="1766" w:type="dxa"/>
          </w:tcPr>
          <w:p w14:paraId="470A69D8" w14:textId="77777777" w:rsidR="00DA25C8" w:rsidRPr="00C24C38" w:rsidRDefault="00DA25C8" w:rsidP="00186B88">
            <w:pPr>
              <w:jc w:val="center"/>
              <w:rPr>
                <w:rFonts w:cs="Times New Roman"/>
              </w:rPr>
            </w:pPr>
            <w:r w:rsidRPr="00C24C38">
              <w:rPr>
                <w:rFonts w:cs="Times New Roman"/>
              </w:rPr>
              <w:t>De acuerdo</w:t>
            </w:r>
          </w:p>
        </w:tc>
        <w:tc>
          <w:tcPr>
            <w:tcW w:w="1766" w:type="dxa"/>
          </w:tcPr>
          <w:p w14:paraId="758B5909" w14:textId="77777777" w:rsidR="00DA25C8" w:rsidRPr="00C24C38" w:rsidRDefault="00DA25C8" w:rsidP="00186B88">
            <w:pPr>
              <w:jc w:val="center"/>
              <w:rPr>
                <w:rFonts w:cs="Times New Roman"/>
              </w:rPr>
            </w:pPr>
            <w:r w:rsidRPr="00C24C38">
              <w:rPr>
                <w:rFonts w:cs="Times New Roman"/>
              </w:rPr>
              <w:t>Totalmente en acuerdo</w:t>
            </w:r>
          </w:p>
        </w:tc>
      </w:tr>
      <w:tr w:rsidR="00DA25C8" w:rsidRPr="00C24C38" w14:paraId="6733CF8B" w14:textId="77777777" w:rsidTr="00186B88">
        <w:tc>
          <w:tcPr>
            <w:tcW w:w="1765" w:type="dxa"/>
          </w:tcPr>
          <w:p w14:paraId="1F678F36" w14:textId="77777777" w:rsidR="00DA25C8" w:rsidRPr="00C24C38" w:rsidRDefault="00DA25C8" w:rsidP="00186B88">
            <w:pPr>
              <w:rPr>
                <w:rFonts w:cs="Times New Roman"/>
              </w:rPr>
            </w:pPr>
          </w:p>
        </w:tc>
        <w:tc>
          <w:tcPr>
            <w:tcW w:w="1765" w:type="dxa"/>
          </w:tcPr>
          <w:p w14:paraId="62EDCA87" w14:textId="77777777" w:rsidR="00DA25C8" w:rsidRPr="00C24C38" w:rsidRDefault="00DA25C8" w:rsidP="00186B88">
            <w:pPr>
              <w:rPr>
                <w:rFonts w:cs="Times New Roman"/>
              </w:rPr>
            </w:pPr>
          </w:p>
        </w:tc>
        <w:tc>
          <w:tcPr>
            <w:tcW w:w="1766" w:type="dxa"/>
          </w:tcPr>
          <w:p w14:paraId="577F9AEC" w14:textId="77777777" w:rsidR="00DA25C8" w:rsidRPr="00C24C38" w:rsidRDefault="00DA25C8" w:rsidP="00186B88">
            <w:pPr>
              <w:rPr>
                <w:rFonts w:cs="Times New Roman"/>
              </w:rPr>
            </w:pPr>
          </w:p>
        </w:tc>
        <w:tc>
          <w:tcPr>
            <w:tcW w:w="1766" w:type="dxa"/>
          </w:tcPr>
          <w:p w14:paraId="55672F91" w14:textId="77777777" w:rsidR="00DA25C8" w:rsidRPr="00C24C38" w:rsidRDefault="00DA25C8" w:rsidP="00186B88">
            <w:pPr>
              <w:rPr>
                <w:rFonts w:cs="Times New Roman"/>
              </w:rPr>
            </w:pPr>
          </w:p>
        </w:tc>
        <w:tc>
          <w:tcPr>
            <w:tcW w:w="1766" w:type="dxa"/>
          </w:tcPr>
          <w:p w14:paraId="7298B3BA" w14:textId="77777777" w:rsidR="00DA25C8" w:rsidRPr="00C24C38" w:rsidRDefault="00DA25C8" w:rsidP="00186B88">
            <w:pPr>
              <w:rPr>
                <w:rFonts w:cs="Times New Roman"/>
              </w:rPr>
            </w:pPr>
          </w:p>
        </w:tc>
      </w:tr>
    </w:tbl>
    <w:p w14:paraId="49ADF3C4" w14:textId="2853FB0C" w:rsidR="00DA25C8" w:rsidRDefault="00DA25C8" w:rsidP="00A65D0D">
      <w:pPr>
        <w:rPr>
          <w:rFonts w:cs="Times New Roman"/>
          <w:szCs w:val="24"/>
        </w:rPr>
      </w:pPr>
    </w:p>
    <w:p w14:paraId="6AB6C1AD" w14:textId="77777777" w:rsidR="00A65D0D" w:rsidRDefault="00A65D0D">
      <w:pPr>
        <w:spacing w:line="259" w:lineRule="auto"/>
        <w:jc w:val="left"/>
        <w:rPr>
          <w:rFonts w:cs="Times New Roman"/>
          <w:szCs w:val="24"/>
        </w:rPr>
      </w:pPr>
      <w:r>
        <w:rPr>
          <w:rFonts w:cs="Times New Roman"/>
          <w:szCs w:val="24"/>
        </w:rPr>
        <w:br w:type="page"/>
      </w:r>
    </w:p>
    <w:p w14:paraId="06DD4A28" w14:textId="27545E6A" w:rsidR="00A65D0D" w:rsidRPr="00A65D0D" w:rsidRDefault="00A65D0D" w:rsidP="00A65D0D">
      <w:pPr>
        <w:pStyle w:val="Prrafodelista"/>
        <w:numPr>
          <w:ilvl w:val="0"/>
          <w:numId w:val="17"/>
        </w:numPr>
        <w:rPr>
          <w:rFonts w:cs="Times New Roman"/>
          <w:szCs w:val="24"/>
        </w:rPr>
      </w:pPr>
      <w:r>
        <w:rPr>
          <w:rFonts w:cs="Times New Roman"/>
          <w:szCs w:val="24"/>
        </w:rPr>
        <w:lastRenderedPageBreak/>
        <w:t>Cuento con acceso a recursos de aprendizaje sobre tecnología y ciberseguridad.</w:t>
      </w:r>
    </w:p>
    <w:tbl>
      <w:tblPr>
        <w:tblStyle w:val="Tablaconcuadrcula"/>
        <w:tblW w:w="0" w:type="auto"/>
        <w:tblLook w:val="04A0" w:firstRow="1" w:lastRow="0" w:firstColumn="1" w:lastColumn="0" w:noHBand="0" w:noVBand="1"/>
      </w:tblPr>
      <w:tblGrid>
        <w:gridCol w:w="1765"/>
        <w:gridCol w:w="1765"/>
        <w:gridCol w:w="1766"/>
        <w:gridCol w:w="1766"/>
        <w:gridCol w:w="1766"/>
      </w:tblGrid>
      <w:tr w:rsidR="00DA25C8" w:rsidRPr="00C24C38" w14:paraId="04828FA5" w14:textId="77777777" w:rsidTr="00186B88">
        <w:tc>
          <w:tcPr>
            <w:tcW w:w="1765" w:type="dxa"/>
          </w:tcPr>
          <w:p w14:paraId="316D921A" w14:textId="77777777" w:rsidR="00DA25C8" w:rsidRPr="00C24C38" w:rsidRDefault="00DA25C8" w:rsidP="00186B88">
            <w:pPr>
              <w:jc w:val="center"/>
              <w:rPr>
                <w:rFonts w:cs="Times New Roman"/>
              </w:rPr>
            </w:pPr>
            <w:r w:rsidRPr="00C24C38">
              <w:rPr>
                <w:rFonts w:cs="Times New Roman"/>
              </w:rPr>
              <w:t>Totalmente en desacuerdo</w:t>
            </w:r>
          </w:p>
        </w:tc>
        <w:tc>
          <w:tcPr>
            <w:tcW w:w="1765" w:type="dxa"/>
          </w:tcPr>
          <w:p w14:paraId="538AB880" w14:textId="77777777" w:rsidR="00DA25C8" w:rsidRPr="00C24C38" w:rsidRDefault="00DA25C8" w:rsidP="00186B88">
            <w:pPr>
              <w:jc w:val="center"/>
              <w:rPr>
                <w:rFonts w:cs="Times New Roman"/>
              </w:rPr>
            </w:pPr>
            <w:r w:rsidRPr="00C24C38">
              <w:rPr>
                <w:rFonts w:cs="Times New Roman"/>
              </w:rPr>
              <w:t>En desacuerdo</w:t>
            </w:r>
          </w:p>
        </w:tc>
        <w:tc>
          <w:tcPr>
            <w:tcW w:w="1766" w:type="dxa"/>
          </w:tcPr>
          <w:p w14:paraId="0BD4E42A" w14:textId="77777777" w:rsidR="00DA25C8" w:rsidRPr="00C24C38" w:rsidRDefault="00DA25C8" w:rsidP="00186B88">
            <w:pPr>
              <w:jc w:val="center"/>
              <w:rPr>
                <w:rFonts w:cs="Times New Roman"/>
              </w:rPr>
            </w:pPr>
            <w:r w:rsidRPr="00C24C38">
              <w:rPr>
                <w:rFonts w:cs="Times New Roman"/>
              </w:rPr>
              <w:t>Indiferente</w:t>
            </w:r>
          </w:p>
        </w:tc>
        <w:tc>
          <w:tcPr>
            <w:tcW w:w="1766" w:type="dxa"/>
          </w:tcPr>
          <w:p w14:paraId="0141D4B0" w14:textId="77777777" w:rsidR="00DA25C8" w:rsidRPr="00C24C38" w:rsidRDefault="00DA25C8" w:rsidP="00186B88">
            <w:pPr>
              <w:jc w:val="center"/>
              <w:rPr>
                <w:rFonts w:cs="Times New Roman"/>
              </w:rPr>
            </w:pPr>
            <w:r w:rsidRPr="00C24C38">
              <w:rPr>
                <w:rFonts w:cs="Times New Roman"/>
              </w:rPr>
              <w:t>De acuerdo</w:t>
            </w:r>
          </w:p>
        </w:tc>
        <w:tc>
          <w:tcPr>
            <w:tcW w:w="1766" w:type="dxa"/>
          </w:tcPr>
          <w:p w14:paraId="5589049B" w14:textId="77777777" w:rsidR="00DA25C8" w:rsidRPr="00C24C38" w:rsidRDefault="00DA25C8" w:rsidP="00186B88">
            <w:pPr>
              <w:jc w:val="center"/>
              <w:rPr>
                <w:rFonts w:cs="Times New Roman"/>
              </w:rPr>
            </w:pPr>
            <w:r w:rsidRPr="00C24C38">
              <w:rPr>
                <w:rFonts w:cs="Times New Roman"/>
              </w:rPr>
              <w:t>Totalmente en acuerdo</w:t>
            </w:r>
          </w:p>
        </w:tc>
      </w:tr>
      <w:tr w:rsidR="00DA25C8" w:rsidRPr="00C24C38" w14:paraId="08284017" w14:textId="77777777" w:rsidTr="00186B88">
        <w:tc>
          <w:tcPr>
            <w:tcW w:w="1765" w:type="dxa"/>
          </w:tcPr>
          <w:p w14:paraId="1FCD6A03" w14:textId="77777777" w:rsidR="00DA25C8" w:rsidRPr="00C24C38" w:rsidRDefault="00DA25C8" w:rsidP="00186B88">
            <w:pPr>
              <w:rPr>
                <w:rFonts w:cs="Times New Roman"/>
              </w:rPr>
            </w:pPr>
          </w:p>
        </w:tc>
        <w:tc>
          <w:tcPr>
            <w:tcW w:w="1765" w:type="dxa"/>
          </w:tcPr>
          <w:p w14:paraId="2668A9FE" w14:textId="77777777" w:rsidR="00DA25C8" w:rsidRPr="00C24C38" w:rsidRDefault="00DA25C8" w:rsidP="00186B88">
            <w:pPr>
              <w:rPr>
                <w:rFonts w:cs="Times New Roman"/>
              </w:rPr>
            </w:pPr>
          </w:p>
        </w:tc>
        <w:tc>
          <w:tcPr>
            <w:tcW w:w="1766" w:type="dxa"/>
          </w:tcPr>
          <w:p w14:paraId="184E31E5" w14:textId="77777777" w:rsidR="00DA25C8" w:rsidRPr="00C24C38" w:rsidRDefault="00DA25C8" w:rsidP="00186B88">
            <w:pPr>
              <w:rPr>
                <w:rFonts w:cs="Times New Roman"/>
              </w:rPr>
            </w:pPr>
          </w:p>
        </w:tc>
        <w:tc>
          <w:tcPr>
            <w:tcW w:w="1766" w:type="dxa"/>
          </w:tcPr>
          <w:p w14:paraId="0ADCCFA6" w14:textId="77777777" w:rsidR="00DA25C8" w:rsidRPr="00C24C38" w:rsidRDefault="00DA25C8" w:rsidP="00186B88">
            <w:pPr>
              <w:rPr>
                <w:rFonts w:cs="Times New Roman"/>
              </w:rPr>
            </w:pPr>
          </w:p>
        </w:tc>
        <w:tc>
          <w:tcPr>
            <w:tcW w:w="1766" w:type="dxa"/>
          </w:tcPr>
          <w:p w14:paraId="5416C249" w14:textId="77777777" w:rsidR="00DA25C8" w:rsidRPr="00C24C38" w:rsidRDefault="00DA25C8" w:rsidP="00186B88">
            <w:pPr>
              <w:rPr>
                <w:rFonts w:cs="Times New Roman"/>
              </w:rPr>
            </w:pPr>
          </w:p>
        </w:tc>
      </w:tr>
    </w:tbl>
    <w:p w14:paraId="0B2F7678" w14:textId="77777777" w:rsidR="00DA25C8" w:rsidRDefault="00DA25C8" w:rsidP="00DA25C8">
      <w:pPr>
        <w:rPr>
          <w:rFonts w:cs="Times New Roman"/>
          <w:szCs w:val="24"/>
        </w:rPr>
      </w:pPr>
    </w:p>
    <w:p w14:paraId="36E09157" w14:textId="1627E68C" w:rsidR="00DA25C8" w:rsidRPr="006E3A95" w:rsidRDefault="000F13D4" w:rsidP="00DA25C8">
      <w:pPr>
        <w:pStyle w:val="Prrafodelista"/>
        <w:numPr>
          <w:ilvl w:val="0"/>
          <w:numId w:val="17"/>
        </w:numPr>
        <w:rPr>
          <w:rFonts w:cs="Times New Roman"/>
          <w:szCs w:val="24"/>
        </w:rPr>
      </w:pPr>
      <w:r>
        <w:rPr>
          <w:rFonts w:cs="Times New Roman"/>
          <w:szCs w:val="24"/>
        </w:rPr>
        <w:t xml:space="preserve">Confío en mi capacidad para usar </w:t>
      </w:r>
      <w:proofErr w:type="spellStart"/>
      <w:r>
        <w:rPr>
          <w:rFonts w:cs="Times New Roman"/>
          <w:szCs w:val="24"/>
        </w:rPr>
        <w:t>TICs</w:t>
      </w:r>
      <w:proofErr w:type="spellEnd"/>
      <w:r>
        <w:rPr>
          <w:rFonts w:cs="Times New Roman"/>
          <w:szCs w:val="24"/>
        </w:rPr>
        <w:t xml:space="preserve"> de manera segura y efectiva.</w:t>
      </w:r>
    </w:p>
    <w:tbl>
      <w:tblPr>
        <w:tblStyle w:val="Tablaconcuadrcula"/>
        <w:tblW w:w="0" w:type="auto"/>
        <w:tblLook w:val="04A0" w:firstRow="1" w:lastRow="0" w:firstColumn="1" w:lastColumn="0" w:noHBand="0" w:noVBand="1"/>
      </w:tblPr>
      <w:tblGrid>
        <w:gridCol w:w="1765"/>
        <w:gridCol w:w="1765"/>
        <w:gridCol w:w="1766"/>
        <w:gridCol w:w="1766"/>
        <w:gridCol w:w="1766"/>
      </w:tblGrid>
      <w:tr w:rsidR="00DA25C8" w:rsidRPr="00C24C38" w14:paraId="045837D0" w14:textId="77777777" w:rsidTr="00186B88">
        <w:tc>
          <w:tcPr>
            <w:tcW w:w="1765" w:type="dxa"/>
          </w:tcPr>
          <w:p w14:paraId="603495D6" w14:textId="77777777" w:rsidR="00DA25C8" w:rsidRPr="00C24C38" w:rsidRDefault="00DA25C8" w:rsidP="00186B88">
            <w:pPr>
              <w:jc w:val="center"/>
              <w:rPr>
                <w:rFonts w:cs="Times New Roman"/>
              </w:rPr>
            </w:pPr>
            <w:r w:rsidRPr="00C24C38">
              <w:rPr>
                <w:rFonts w:cs="Times New Roman"/>
              </w:rPr>
              <w:t>Totalmente en desacuerdo</w:t>
            </w:r>
          </w:p>
        </w:tc>
        <w:tc>
          <w:tcPr>
            <w:tcW w:w="1765" w:type="dxa"/>
          </w:tcPr>
          <w:p w14:paraId="5C652DC6" w14:textId="77777777" w:rsidR="00DA25C8" w:rsidRPr="00C24C38" w:rsidRDefault="00DA25C8" w:rsidP="00186B88">
            <w:pPr>
              <w:jc w:val="center"/>
              <w:rPr>
                <w:rFonts w:cs="Times New Roman"/>
              </w:rPr>
            </w:pPr>
            <w:r w:rsidRPr="00C24C38">
              <w:rPr>
                <w:rFonts w:cs="Times New Roman"/>
              </w:rPr>
              <w:t>En desacuerdo</w:t>
            </w:r>
          </w:p>
        </w:tc>
        <w:tc>
          <w:tcPr>
            <w:tcW w:w="1766" w:type="dxa"/>
          </w:tcPr>
          <w:p w14:paraId="3099E883" w14:textId="77777777" w:rsidR="00DA25C8" w:rsidRPr="00C24C38" w:rsidRDefault="00DA25C8" w:rsidP="00186B88">
            <w:pPr>
              <w:jc w:val="center"/>
              <w:rPr>
                <w:rFonts w:cs="Times New Roman"/>
              </w:rPr>
            </w:pPr>
            <w:r w:rsidRPr="00C24C38">
              <w:rPr>
                <w:rFonts w:cs="Times New Roman"/>
              </w:rPr>
              <w:t>Indiferente</w:t>
            </w:r>
          </w:p>
        </w:tc>
        <w:tc>
          <w:tcPr>
            <w:tcW w:w="1766" w:type="dxa"/>
          </w:tcPr>
          <w:p w14:paraId="1B79AC6E" w14:textId="77777777" w:rsidR="00DA25C8" w:rsidRPr="00C24C38" w:rsidRDefault="00DA25C8" w:rsidP="00186B88">
            <w:pPr>
              <w:jc w:val="center"/>
              <w:rPr>
                <w:rFonts w:cs="Times New Roman"/>
              </w:rPr>
            </w:pPr>
            <w:r w:rsidRPr="00C24C38">
              <w:rPr>
                <w:rFonts w:cs="Times New Roman"/>
              </w:rPr>
              <w:t>De acuerdo</w:t>
            </w:r>
          </w:p>
        </w:tc>
        <w:tc>
          <w:tcPr>
            <w:tcW w:w="1766" w:type="dxa"/>
          </w:tcPr>
          <w:p w14:paraId="25D8AC56" w14:textId="77777777" w:rsidR="00DA25C8" w:rsidRPr="00C24C38" w:rsidRDefault="00DA25C8" w:rsidP="00186B88">
            <w:pPr>
              <w:jc w:val="center"/>
              <w:rPr>
                <w:rFonts w:cs="Times New Roman"/>
              </w:rPr>
            </w:pPr>
            <w:r w:rsidRPr="00C24C38">
              <w:rPr>
                <w:rFonts w:cs="Times New Roman"/>
              </w:rPr>
              <w:t>Totalmente en acuerdo</w:t>
            </w:r>
          </w:p>
        </w:tc>
      </w:tr>
      <w:tr w:rsidR="00DA25C8" w:rsidRPr="00C24C38" w14:paraId="7E59E8AB" w14:textId="77777777" w:rsidTr="00186B88">
        <w:tc>
          <w:tcPr>
            <w:tcW w:w="1765" w:type="dxa"/>
          </w:tcPr>
          <w:p w14:paraId="4761CE80" w14:textId="77777777" w:rsidR="00DA25C8" w:rsidRPr="00C24C38" w:rsidRDefault="00DA25C8" w:rsidP="00186B88">
            <w:pPr>
              <w:rPr>
                <w:rFonts w:cs="Times New Roman"/>
              </w:rPr>
            </w:pPr>
          </w:p>
        </w:tc>
        <w:tc>
          <w:tcPr>
            <w:tcW w:w="1765" w:type="dxa"/>
          </w:tcPr>
          <w:p w14:paraId="0E3BD739" w14:textId="77777777" w:rsidR="00DA25C8" w:rsidRPr="00C24C38" w:rsidRDefault="00DA25C8" w:rsidP="00186B88">
            <w:pPr>
              <w:rPr>
                <w:rFonts w:cs="Times New Roman"/>
              </w:rPr>
            </w:pPr>
          </w:p>
        </w:tc>
        <w:tc>
          <w:tcPr>
            <w:tcW w:w="1766" w:type="dxa"/>
          </w:tcPr>
          <w:p w14:paraId="28BC6D91" w14:textId="77777777" w:rsidR="00DA25C8" w:rsidRPr="00C24C38" w:rsidRDefault="00DA25C8" w:rsidP="00186B88">
            <w:pPr>
              <w:rPr>
                <w:rFonts w:cs="Times New Roman"/>
              </w:rPr>
            </w:pPr>
          </w:p>
        </w:tc>
        <w:tc>
          <w:tcPr>
            <w:tcW w:w="1766" w:type="dxa"/>
          </w:tcPr>
          <w:p w14:paraId="5FC40E91" w14:textId="77777777" w:rsidR="00DA25C8" w:rsidRPr="00C24C38" w:rsidRDefault="00DA25C8" w:rsidP="00186B88">
            <w:pPr>
              <w:rPr>
                <w:rFonts w:cs="Times New Roman"/>
              </w:rPr>
            </w:pPr>
          </w:p>
        </w:tc>
        <w:tc>
          <w:tcPr>
            <w:tcW w:w="1766" w:type="dxa"/>
          </w:tcPr>
          <w:p w14:paraId="7F6FC808" w14:textId="77777777" w:rsidR="00DA25C8" w:rsidRPr="00C24C38" w:rsidRDefault="00DA25C8" w:rsidP="00186B88">
            <w:pPr>
              <w:rPr>
                <w:rFonts w:cs="Times New Roman"/>
              </w:rPr>
            </w:pPr>
          </w:p>
        </w:tc>
      </w:tr>
    </w:tbl>
    <w:p w14:paraId="5A3FDB6F" w14:textId="77777777" w:rsidR="00DA25C8" w:rsidRDefault="00DA25C8" w:rsidP="00DA25C8">
      <w:pPr>
        <w:ind w:left="1440" w:hanging="360"/>
        <w:rPr>
          <w:rFonts w:cs="Times New Roman"/>
          <w:szCs w:val="24"/>
        </w:rPr>
      </w:pPr>
    </w:p>
    <w:p w14:paraId="5ED22024" w14:textId="0390C316" w:rsidR="00DA25C8" w:rsidRPr="006E3A95" w:rsidRDefault="000F13D4" w:rsidP="00DA25C8">
      <w:pPr>
        <w:pStyle w:val="Prrafodelista"/>
        <w:numPr>
          <w:ilvl w:val="0"/>
          <w:numId w:val="17"/>
        </w:numPr>
        <w:rPr>
          <w:rFonts w:cs="Times New Roman"/>
          <w:szCs w:val="24"/>
        </w:rPr>
      </w:pPr>
      <w:r>
        <w:rPr>
          <w:rFonts w:cs="Times New Roman"/>
          <w:szCs w:val="24"/>
        </w:rPr>
        <w:t xml:space="preserve">La frecuencia con la que recibo capacitaciones sobre ciberseguridad y </w:t>
      </w:r>
      <w:proofErr w:type="spellStart"/>
      <w:r>
        <w:rPr>
          <w:rFonts w:cs="Times New Roman"/>
          <w:szCs w:val="24"/>
        </w:rPr>
        <w:t>TICs</w:t>
      </w:r>
      <w:proofErr w:type="spellEnd"/>
      <w:r>
        <w:rPr>
          <w:rFonts w:cs="Times New Roman"/>
          <w:szCs w:val="24"/>
        </w:rPr>
        <w:t xml:space="preserve"> es adecuada.</w:t>
      </w:r>
    </w:p>
    <w:tbl>
      <w:tblPr>
        <w:tblStyle w:val="Tablaconcuadrcula"/>
        <w:tblW w:w="0" w:type="auto"/>
        <w:tblLook w:val="04A0" w:firstRow="1" w:lastRow="0" w:firstColumn="1" w:lastColumn="0" w:noHBand="0" w:noVBand="1"/>
      </w:tblPr>
      <w:tblGrid>
        <w:gridCol w:w="1765"/>
        <w:gridCol w:w="1765"/>
        <w:gridCol w:w="1766"/>
        <w:gridCol w:w="1766"/>
        <w:gridCol w:w="1766"/>
      </w:tblGrid>
      <w:tr w:rsidR="00DA25C8" w:rsidRPr="00C24C38" w14:paraId="7AEC6A98" w14:textId="77777777" w:rsidTr="00186B88">
        <w:tc>
          <w:tcPr>
            <w:tcW w:w="1765" w:type="dxa"/>
          </w:tcPr>
          <w:p w14:paraId="3E27F7B8" w14:textId="77777777" w:rsidR="00DA25C8" w:rsidRPr="00C24C38" w:rsidRDefault="00DA25C8" w:rsidP="00186B88">
            <w:pPr>
              <w:jc w:val="center"/>
              <w:rPr>
                <w:rFonts w:cs="Times New Roman"/>
              </w:rPr>
            </w:pPr>
            <w:r w:rsidRPr="00C24C38">
              <w:rPr>
                <w:rFonts w:cs="Times New Roman"/>
              </w:rPr>
              <w:t>Totalmente en desacuerdo</w:t>
            </w:r>
          </w:p>
        </w:tc>
        <w:tc>
          <w:tcPr>
            <w:tcW w:w="1765" w:type="dxa"/>
          </w:tcPr>
          <w:p w14:paraId="1E57243D" w14:textId="77777777" w:rsidR="00DA25C8" w:rsidRPr="00C24C38" w:rsidRDefault="00DA25C8" w:rsidP="00186B88">
            <w:pPr>
              <w:jc w:val="center"/>
              <w:rPr>
                <w:rFonts w:cs="Times New Roman"/>
              </w:rPr>
            </w:pPr>
            <w:r w:rsidRPr="00C24C38">
              <w:rPr>
                <w:rFonts w:cs="Times New Roman"/>
              </w:rPr>
              <w:t>En desacuerdo</w:t>
            </w:r>
          </w:p>
        </w:tc>
        <w:tc>
          <w:tcPr>
            <w:tcW w:w="1766" w:type="dxa"/>
          </w:tcPr>
          <w:p w14:paraId="1015FC33" w14:textId="77777777" w:rsidR="00DA25C8" w:rsidRPr="00C24C38" w:rsidRDefault="00DA25C8" w:rsidP="00186B88">
            <w:pPr>
              <w:jc w:val="center"/>
              <w:rPr>
                <w:rFonts w:cs="Times New Roman"/>
              </w:rPr>
            </w:pPr>
            <w:r w:rsidRPr="00C24C38">
              <w:rPr>
                <w:rFonts w:cs="Times New Roman"/>
              </w:rPr>
              <w:t>Indiferente</w:t>
            </w:r>
          </w:p>
        </w:tc>
        <w:tc>
          <w:tcPr>
            <w:tcW w:w="1766" w:type="dxa"/>
          </w:tcPr>
          <w:p w14:paraId="3678E14E" w14:textId="77777777" w:rsidR="00DA25C8" w:rsidRPr="00C24C38" w:rsidRDefault="00DA25C8" w:rsidP="00186B88">
            <w:pPr>
              <w:jc w:val="center"/>
              <w:rPr>
                <w:rFonts w:cs="Times New Roman"/>
              </w:rPr>
            </w:pPr>
            <w:r w:rsidRPr="00C24C38">
              <w:rPr>
                <w:rFonts w:cs="Times New Roman"/>
              </w:rPr>
              <w:t>De acuerdo</w:t>
            </w:r>
          </w:p>
        </w:tc>
        <w:tc>
          <w:tcPr>
            <w:tcW w:w="1766" w:type="dxa"/>
          </w:tcPr>
          <w:p w14:paraId="566850B1" w14:textId="77777777" w:rsidR="00DA25C8" w:rsidRPr="00C24C38" w:rsidRDefault="00DA25C8" w:rsidP="00186B88">
            <w:pPr>
              <w:jc w:val="center"/>
              <w:rPr>
                <w:rFonts w:cs="Times New Roman"/>
              </w:rPr>
            </w:pPr>
            <w:r w:rsidRPr="00C24C38">
              <w:rPr>
                <w:rFonts w:cs="Times New Roman"/>
              </w:rPr>
              <w:t>Totalmente en acuerdo</w:t>
            </w:r>
          </w:p>
        </w:tc>
      </w:tr>
      <w:tr w:rsidR="00DA25C8" w:rsidRPr="00C24C38" w14:paraId="26BBB055" w14:textId="77777777" w:rsidTr="00186B88">
        <w:tc>
          <w:tcPr>
            <w:tcW w:w="1765" w:type="dxa"/>
          </w:tcPr>
          <w:p w14:paraId="5AC23052" w14:textId="77777777" w:rsidR="00DA25C8" w:rsidRPr="00C24C38" w:rsidRDefault="00DA25C8" w:rsidP="00186B88">
            <w:pPr>
              <w:rPr>
                <w:rFonts w:cs="Times New Roman"/>
              </w:rPr>
            </w:pPr>
          </w:p>
        </w:tc>
        <w:tc>
          <w:tcPr>
            <w:tcW w:w="1765" w:type="dxa"/>
          </w:tcPr>
          <w:p w14:paraId="66C4913A" w14:textId="77777777" w:rsidR="00DA25C8" w:rsidRPr="00C24C38" w:rsidRDefault="00DA25C8" w:rsidP="00186B88">
            <w:pPr>
              <w:rPr>
                <w:rFonts w:cs="Times New Roman"/>
              </w:rPr>
            </w:pPr>
          </w:p>
        </w:tc>
        <w:tc>
          <w:tcPr>
            <w:tcW w:w="1766" w:type="dxa"/>
          </w:tcPr>
          <w:p w14:paraId="1E045D4D" w14:textId="77777777" w:rsidR="00DA25C8" w:rsidRPr="00C24C38" w:rsidRDefault="00DA25C8" w:rsidP="00186B88">
            <w:pPr>
              <w:rPr>
                <w:rFonts w:cs="Times New Roman"/>
              </w:rPr>
            </w:pPr>
          </w:p>
        </w:tc>
        <w:tc>
          <w:tcPr>
            <w:tcW w:w="1766" w:type="dxa"/>
          </w:tcPr>
          <w:p w14:paraId="287C16C9" w14:textId="77777777" w:rsidR="00DA25C8" w:rsidRPr="00C24C38" w:rsidRDefault="00DA25C8" w:rsidP="00186B88">
            <w:pPr>
              <w:rPr>
                <w:rFonts w:cs="Times New Roman"/>
              </w:rPr>
            </w:pPr>
          </w:p>
        </w:tc>
        <w:tc>
          <w:tcPr>
            <w:tcW w:w="1766" w:type="dxa"/>
          </w:tcPr>
          <w:p w14:paraId="3B82DF42" w14:textId="77777777" w:rsidR="00DA25C8" w:rsidRPr="00C24C38" w:rsidRDefault="00DA25C8" w:rsidP="00186B88">
            <w:pPr>
              <w:rPr>
                <w:rFonts w:cs="Times New Roman"/>
              </w:rPr>
            </w:pPr>
          </w:p>
        </w:tc>
      </w:tr>
    </w:tbl>
    <w:p w14:paraId="0968800E" w14:textId="77777777" w:rsidR="00DA25C8" w:rsidRPr="006E3A95" w:rsidRDefault="00DA25C8" w:rsidP="00DA25C8">
      <w:pPr>
        <w:ind w:left="1440" w:hanging="360"/>
        <w:rPr>
          <w:rFonts w:cs="Times New Roman"/>
          <w:szCs w:val="24"/>
        </w:rPr>
      </w:pPr>
    </w:p>
    <w:p w14:paraId="09053E07" w14:textId="05C2B41E" w:rsidR="00DA25C8" w:rsidRPr="00E95DAD" w:rsidRDefault="000F13D4" w:rsidP="00DA25C8">
      <w:pPr>
        <w:pStyle w:val="Prrafodelista"/>
        <w:numPr>
          <w:ilvl w:val="0"/>
          <w:numId w:val="17"/>
        </w:numPr>
        <w:rPr>
          <w:rFonts w:cs="Times New Roman"/>
          <w:szCs w:val="24"/>
        </w:rPr>
      </w:pPr>
      <w:r>
        <w:rPr>
          <w:rFonts w:cs="Times New Roman"/>
          <w:szCs w:val="24"/>
        </w:rPr>
        <w:t xml:space="preserve">Las </w:t>
      </w:r>
      <w:proofErr w:type="spellStart"/>
      <w:r>
        <w:rPr>
          <w:rFonts w:cs="Times New Roman"/>
          <w:szCs w:val="24"/>
        </w:rPr>
        <w:t>TICs</w:t>
      </w:r>
      <w:proofErr w:type="spellEnd"/>
      <w:r>
        <w:rPr>
          <w:rFonts w:cs="Times New Roman"/>
          <w:szCs w:val="24"/>
        </w:rPr>
        <w:t xml:space="preserve"> </w:t>
      </w:r>
      <w:r w:rsidR="009A6A5A">
        <w:rPr>
          <w:rFonts w:cs="Times New Roman"/>
          <w:szCs w:val="24"/>
        </w:rPr>
        <w:t>han mejorado significativamente mi calidad de vida.</w:t>
      </w:r>
    </w:p>
    <w:tbl>
      <w:tblPr>
        <w:tblStyle w:val="Tablaconcuadrcula"/>
        <w:tblW w:w="0" w:type="auto"/>
        <w:tblLook w:val="04A0" w:firstRow="1" w:lastRow="0" w:firstColumn="1" w:lastColumn="0" w:noHBand="0" w:noVBand="1"/>
      </w:tblPr>
      <w:tblGrid>
        <w:gridCol w:w="1765"/>
        <w:gridCol w:w="1765"/>
        <w:gridCol w:w="1766"/>
        <w:gridCol w:w="1766"/>
        <w:gridCol w:w="1766"/>
      </w:tblGrid>
      <w:tr w:rsidR="00DA25C8" w:rsidRPr="00C24C38" w14:paraId="1CA2FB6C" w14:textId="77777777" w:rsidTr="00186B88">
        <w:tc>
          <w:tcPr>
            <w:tcW w:w="1765" w:type="dxa"/>
          </w:tcPr>
          <w:p w14:paraId="29295B13" w14:textId="77777777" w:rsidR="00DA25C8" w:rsidRPr="00C24C38" w:rsidRDefault="00DA25C8" w:rsidP="00186B88">
            <w:pPr>
              <w:jc w:val="center"/>
              <w:rPr>
                <w:rFonts w:cs="Times New Roman"/>
              </w:rPr>
            </w:pPr>
            <w:r w:rsidRPr="00C24C38">
              <w:rPr>
                <w:rFonts w:cs="Times New Roman"/>
              </w:rPr>
              <w:t>Totalmente en desacuerdo</w:t>
            </w:r>
          </w:p>
        </w:tc>
        <w:tc>
          <w:tcPr>
            <w:tcW w:w="1765" w:type="dxa"/>
          </w:tcPr>
          <w:p w14:paraId="3297BB26" w14:textId="77777777" w:rsidR="00DA25C8" w:rsidRPr="00C24C38" w:rsidRDefault="00DA25C8" w:rsidP="00186B88">
            <w:pPr>
              <w:jc w:val="center"/>
              <w:rPr>
                <w:rFonts w:cs="Times New Roman"/>
              </w:rPr>
            </w:pPr>
            <w:r w:rsidRPr="00C24C38">
              <w:rPr>
                <w:rFonts w:cs="Times New Roman"/>
              </w:rPr>
              <w:t>En desacuerdo</w:t>
            </w:r>
          </w:p>
        </w:tc>
        <w:tc>
          <w:tcPr>
            <w:tcW w:w="1766" w:type="dxa"/>
          </w:tcPr>
          <w:p w14:paraId="01F37314" w14:textId="77777777" w:rsidR="00DA25C8" w:rsidRPr="00C24C38" w:rsidRDefault="00DA25C8" w:rsidP="00186B88">
            <w:pPr>
              <w:jc w:val="center"/>
              <w:rPr>
                <w:rFonts w:cs="Times New Roman"/>
              </w:rPr>
            </w:pPr>
            <w:r w:rsidRPr="00C24C38">
              <w:rPr>
                <w:rFonts w:cs="Times New Roman"/>
              </w:rPr>
              <w:t>Indiferente</w:t>
            </w:r>
          </w:p>
        </w:tc>
        <w:tc>
          <w:tcPr>
            <w:tcW w:w="1766" w:type="dxa"/>
          </w:tcPr>
          <w:p w14:paraId="73928AAC" w14:textId="77777777" w:rsidR="00DA25C8" w:rsidRPr="00C24C38" w:rsidRDefault="00DA25C8" w:rsidP="00186B88">
            <w:pPr>
              <w:jc w:val="center"/>
              <w:rPr>
                <w:rFonts w:cs="Times New Roman"/>
              </w:rPr>
            </w:pPr>
            <w:r w:rsidRPr="00C24C38">
              <w:rPr>
                <w:rFonts w:cs="Times New Roman"/>
              </w:rPr>
              <w:t>De acuerdo</w:t>
            </w:r>
          </w:p>
        </w:tc>
        <w:tc>
          <w:tcPr>
            <w:tcW w:w="1766" w:type="dxa"/>
          </w:tcPr>
          <w:p w14:paraId="57DEE278" w14:textId="77777777" w:rsidR="00DA25C8" w:rsidRPr="00C24C38" w:rsidRDefault="00DA25C8" w:rsidP="00186B88">
            <w:pPr>
              <w:jc w:val="center"/>
              <w:rPr>
                <w:rFonts w:cs="Times New Roman"/>
              </w:rPr>
            </w:pPr>
            <w:r w:rsidRPr="00C24C38">
              <w:rPr>
                <w:rFonts w:cs="Times New Roman"/>
              </w:rPr>
              <w:t>Totalmente en acuerdo</w:t>
            </w:r>
          </w:p>
        </w:tc>
      </w:tr>
      <w:tr w:rsidR="00DA25C8" w:rsidRPr="00C24C38" w14:paraId="1FE9B2CD" w14:textId="77777777" w:rsidTr="00186B88">
        <w:tc>
          <w:tcPr>
            <w:tcW w:w="1765" w:type="dxa"/>
          </w:tcPr>
          <w:p w14:paraId="3394324E" w14:textId="77777777" w:rsidR="00DA25C8" w:rsidRPr="00C24C38" w:rsidRDefault="00DA25C8" w:rsidP="00186B88">
            <w:pPr>
              <w:rPr>
                <w:rFonts w:cs="Times New Roman"/>
              </w:rPr>
            </w:pPr>
          </w:p>
        </w:tc>
        <w:tc>
          <w:tcPr>
            <w:tcW w:w="1765" w:type="dxa"/>
          </w:tcPr>
          <w:p w14:paraId="575AAC88" w14:textId="77777777" w:rsidR="00DA25C8" w:rsidRPr="00C24C38" w:rsidRDefault="00DA25C8" w:rsidP="00186B88">
            <w:pPr>
              <w:rPr>
                <w:rFonts w:cs="Times New Roman"/>
              </w:rPr>
            </w:pPr>
          </w:p>
        </w:tc>
        <w:tc>
          <w:tcPr>
            <w:tcW w:w="1766" w:type="dxa"/>
          </w:tcPr>
          <w:p w14:paraId="4C99C136" w14:textId="77777777" w:rsidR="00DA25C8" w:rsidRPr="00C24C38" w:rsidRDefault="00DA25C8" w:rsidP="00186B88">
            <w:pPr>
              <w:rPr>
                <w:rFonts w:cs="Times New Roman"/>
              </w:rPr>
            </w:pPr>
          </w:p>
        </w:tc>
        <w:tc>
          <w:tcPr>
            <w:tcW w:w="1766" w:type="dxa"/>
          </w:tcPr>
          <w:p w14:paraId="41960C5C" w14:textId="77777777" w:rsidR="00DA25C8" w:rsidRPr="00C24C38" w:rsidRDefault="00DA25C8" w:rsidP="00186B88">
            <w:pPr>
              <w:rPr>
                <w:rFonts w:cs="Times New Roman"/>
              </w:rPr>
            </w:pPr>
          </w:p>
        </w:tc>
        <w:tc>
          <w:tcPr>
            <w:tcW w:w="1766" w:type="dxa"/>
          </w:tcPr>
          <w:p w14:paraId="3464F3CC" w14:textId="77777777" w:rsidR="00DA25C8" w:rsidRPr="00C24C38" w:rsidRDefault="00DA25C8" w:rsidP="00186B88">
            <w:pPr>
              <w:rPr>
                <w:rFonts w:cs="Times New Roman"/>
              </w:rPr>
            </w:pPr>
          </w:p>
        </w:tc>
      </w:tr>
    </w:tbl>
    <w:p w14:paraId="7352B245" w14:textId="5D56D37A" w:rsidR="00185349" w:rsidRDefault="00185349" w:rsidP="00142FCE">
      <w:pPr>
        <w:pStyle w:val="Ttulo2"/>
      </w:pPr>
    </w:p>
    <w:p w14:paraId="5782D04C" w14:textId="1F8DA557" w:rsidR="009A6A5A" w:rsidRDefault="009A6A5A" w:rsidP="009A6A5A">
      <w:pPr>
        <w:spacing w:line="259" w:lineRule="auto"/>
        <w:jc w:val="left"/>
      </w:pPr>
      <w:r>
        <w:br w:type="page"/>
      </w:r>
    </w:p>
    <w:p w14:paraId="3BE651A0" w14:textId="47CC915E" w:rsidR="009A6A5A" w:rsidRPr="009A6A5A" w:rsidRDefault="009A6A5A" w:rsidP="009A6A5A">
      <w:pPr>
        <w:pStyle w:val="Ttulo2"/>
      </w:pPr>
      <w:bookmarkStart w:id="13" w:name="_Toc164096766"/>
      <w:r>
        <w:lastRenderedPageBreak/>
        <w:t>8. Marco conceptual</w:t>
      </w:r>
      <w:bookmarkEnd w:id="13"/>
    </w:p>
    <w:p w14:paraId="13091380" w14:textId="19849DCB" w:rsidR="0002687B" w:rsidRDefault="006217AC" w:rsidP="009A6A5A">
      <w:pPr>
        <w:pStyle w:val="Subttulo"/>
      </w:pPr>
      <w:r>
        <w:t>3.1.</w:t>
      </w:r>
      <w:r w:rsidR="00D4577F">
        <w:tab/>
      </w:r>
      <w:r w:rsidR="00275467">
        <w:rPr>
          <w:b/>
          <w:bCs/>
        </w:rPr>
        <w:t>Ciberataque</w:t>
      </w:r>
      <w:r>
        <w:rPr>
          <w:b/>
          <w:bCs/>
        </w:rPr>
        <w:t xml:space="preserve">: </w:t>
      </w:r>
      <w:r w:rsidR="0060640B">
        <w:t>“Cualquier esfuerzo intencional para robar, exponer, alterar, deshabilitar o destruir datos, aplicaciones u otros activos a través del acceso no autorizado a una red, sistema informático o dispositivo digital</w:t>
      </w:r>
      <w:r w:rsidR="00D4577F">
        <w:t xml:space="preserve">.” </w:t>
      </w:r>
      <w:r w:rsidR="00747DF3">
        <w:rPr>
          <w:noProof/>
          <w:lang w:val="es-MX"/>
        </w:rPr>
        <w:t>(IBM, 2024)</w:t>
      </w:r>
      <w:r w:rsidR="00D4577F">
        <w:t>.</w:t>
      </w:r>
    </w:p>
    <w:p w14:paraId="27B312B3" w14:textId="6D106E29" w:rsidR="00D4577F" w:rsidRDefault="00D4577F" w:rsidP="00D4577F">
      <w:r>
        <w:tab/>
        <w:t>3.2.</w:t>
      </w:r>
      <w:r>
        <w:tab/>
      </w:r>
      <w:r w:rsidR="00275467">
        <w:rPr>
          <w:b/>
          <w:bCs/>
        </w:rPr>
        <w:t>Ciberseguridad</w:t>
      </w:r>
      <w:r>
        <w:rPr>
          <w:b/>
          <w:bCs/>
        </w:rPr>
        <w:t xml:space="preserve">: </w:t>
      </w:r>
      <w:r w:rsidR="00275467">
        <w:t xml:space="preserve">“Es la práctica de proteger equipos, redes, aplicaciones de software, sistemas </w:t>
      </w:r>
      <w:r w:rsidR="007C080C">
        <w:t>críticos y</w:t>
      </w:r>
      <w:r w:rsidR="00275467">
        <w:t xml:space="preserve"> datos de posibles amenazas digitales</w:t>
      </w:r>
      <w:r w:rsidR="007C080C">
        <w:t xml:space="preserve">.” </w:t>
      </w:r>
      <w:sdt>
        <w:sdtPr>
          <w:id w:val="2051792261"/>
          <w:citation/>
        </w:sdtPr>
        <w:sdtContent>
          <w:r w:rsidR="007C080C">
            <w:fldChar w:fldCharType="begin"/>
          </w:r>
          <w:r w:rsidR="007C080C">
            <w:rPr>
              <w:lang w:val="es-MX"/>
            </w:rPr>
            <w:instrText xml:space="preserve"> CITATION Ama24 \l 2058 </w:instrText>
          </w:r>
          <w:r w:rsidR="007C080C">
            <w:fldChar w:fldCharType="separate"/>
          </w:r>
          <w:r w:rsidR="009A6A5A">
            <w:rPr>
              <w:noProof/>
              <w:lang w:val="es-MX"/>
            </w:rPr>
            <w:t>(Amazon Web Services, 2024)</w:t>
          </w:r>
          <w:r w:rsidR="007C080C">
            <w:fldChar w:fldCharType="end"/>
          </w:r>
        </w:sdtContent>
      </w:sdt>
      <w:r w:rsidR="007C080C">
        <w:t>.</w:t>
      </w:r>
    </w:p>
    <w:p w14:paraId="2D4518D9" w14:textId="36EE397D" w:rsidR="007C080C" w:rsidRDefault="007C080C" w:rsidP="00D4577F">
      <w:r>
        <w:tab/>
        <w:t>3.3.</w:t>
      </w:r>
      <w:r w:rsidR="00D07A31">
        <w:tab/>
      </w:r>
      <w:r w:rsidR="009976D3">
        <w:rPr>
          <w:b/>
          <w:bCs/>
        </w:rPr>
        <w:t>Persona Adulta Mayor</w:t>
      </w:r>
      <w:r w:rsidR="00D07A31">
        <w:rPr>
          <w:b/>
          <w:bCs/>
        </w:rPr>
        <w:t xml:space="preserve">: </w:t>
      </w:r>
      <w:r w:rsidR="00D07A31">
        <w:t>“</w:t>
      </w:r>
      <w:r w:rsidR="009976D3">
        <w:t>Toda persona de sesenta y cinco años o más.</w:t>
      </w:r>
      <w:r w:rsidR="00260EC9">
        <w:t>”</w:t>
      </w:r>
      <w:r w:rsidR="009976D3">
        <w:t xml:space="preserve"> </w:t>
      </w:r>
      <w:r w:rsidR="00747DF3">
        <w:rPr>
          <w:noProof/>
          <w:lang w:val="es-MX"/>
        </w:rPr>
        <w:t>(Asamblea Legislativa de la República de Costa Rica, 1999)</w:t>
      </w:r>
    </w:p>
    <w:p w14:paraId="51B831FC" w14:textId="77777777" w:rsidR="00FB19D6" w:rsidRPr="00FB19D6" w:rsidRDefault="001A7527" w:rsidP="00FB19D6">
      <w:pPr>
        <w:pStyle w:val="NormalWeb"/>
        <w:shd w:val="clear" w:color="auto" w:fill="FFFFFF"/>
        <w:spacing w:before="0" w:beforeAutospacing="0" w:after="150" w:afterAutospacing="0" w:line="360" w:lineRule="auto"/>
        <w:jc w:val="both"/>
      </w:pPr>
      <w:r>
        <w:tab/>
        <w:t>3.4.</w:t>
      </w:r>
      <w:r>
        <w:tab/>
      </w:r>
      <w:r>
        <w:rPr>
          <w:b/>
          <w:bCs/>
        </w:rPr>
        <w:t xml:space="preserve">TIC: </w:t>
      </w:r>
      <w:r w:rsidR="00971920">
        <w:rPr>
          <w:b/>
          <w:bCs/>
        </w:rPr>
        <w:t>“</w:t>
      </w:r>
      <w:r w:rsidR="00FB19D6" w:rsidRPr="00FB19D6">
        <w:t>Tecnologías de la Información y la Comunicación son los recursos y herramientas que se utilizan para el proceso, administración y distribución de la información a través de elementos tecnológicos, como: ordenadores, teléfonos, televisores, etc.</w:t>
      </w:r>
    </w:p>
    <w:p w14:paraId="0E5BBE14" w14:textId="325B14BA" w:rsidR="001A7527" w:rsidRPr="00FB19D6" w:rsidRDefault="00FB19D6" w:rsidP="00FB19D6">
      <w:pPr>
        <w:pStyle w:val="NormalWeb"/>
        <w:shd w:val="clear" w:color="auto" w:fill="FFFFFF"/>
        <w:spacing w:before="0" w:beforeAutospacing="0" w:after="150" w:afterAutospacing="0" w:line="360" w:lineRule="auto"/>
        <w:jc w:val="both"/>
      </w:pPr>
      <w:r w:rsidRPr="00FB19D6">
        <w:t>A través del paso del tiempo la utilización de este tipo de recursos se ha incrementado y actualmente presta servicios de utilidad como el correo electrónico, la búsqueda y el filtro de la información, descarga de materiales, comercio en línea, entre otras.”</w:t>
      </w:r>
      <w:r>
        <w:t xml:space="preserve"> </w:t>
      </w:r>
      <w:r w:rsidR="00747DF3">
        <w:rPr>
          <w:noProof/>
          <w:lang w:val="es-MX"/>
        </w:rPr>
        <w:t>(Universidad Latina de Costa Rica, 2020)</w:t>
      </w:r>
      <w:r>
        <w:t>.</w:t>
      </w:r>
    </w:p>
    <w:p w14:paraId="02BCC3EC" w14:textId="02ACCFFF" w:rsidR="001A7527" w:rsidRPr="00794361" w:rsidRDefault="001A7527" w:rsidP="00D4577F">
      <w:pPr>
        <w:rPr>
          <w:rFonts w:cs="Times New Roman"/>
          <w:b/>
          <w:bCs/>
          <w:szCs w:val="24"/>
        </w:rPr>
      </w:pPr>
      <w:r>
        <w:rPr>
          <w:b/>
          <w:bCs/>
        </w:rPr>
        <w:tab/>
      </w:r>
      <w:r>
        <w:t>3.5.</w:t>
      </w:r>
      <w:r>
        <w:tab/>
      </w:r>
      <w:r>
        <w:rPr>
          <w:b/>
          <w:bCs/>
        </w:rPr>
        <w:t>Phishing:</w:t>
      </w:r>
      <w:r w:rsidR="00794361">
        <w:rPr>
          <w:b/>
          <w:bCs/>
        </w:rPr>
        <w:t xml:space="preserve"> </w:t>
      </w:r>
      <w:r w:rsidR="00107B4D">
        <w:rPr>
          <w:b/>
          <w:bCs/>
        </w:rPr>
        <w:t>“</w:t>
      </w:r>
      <w:r w:rsidR="00107B4D">
        <w:rPr>
          <w:rFonts w:cs="Times New Roman"/>
          <w:color w:val="161616"/>
          <w:szCs w:val="24"/>
          <w:shd w:val="clear" w:color="auto" w:fill="FFFFFF"/>
        </w:rPr>
        <w:t>C</w:t>
      </w:r>
      <w:r w:rsidR="00794361" w:rsidRPr="00794361">
        <w:rPr>
          <w:rFonts w:cs="Times New Roman"/>
          <w:color w:val="161616"/>
          <w:szCs w:val="24"/>
          <w:shd w:val="clear" w:color="auto" w:fill="FFFFFF"/>
        </w:rPr>
        <w:t>orreos electrónicos, mensajes de texto, llamadas telefónicas o sitios web fraudulentos diseñados para manipular personas para que descarguen </w:t>
      </w:r>
      <w:r w:rsidR="00747DF3" w:rsidRPr="00794361">
        <w:rPr>
          <w:rFonts w:cs="Times New Roman"/>
          <w:szCs w:val="24"/>
          <w:bdr w:val="none" w:sz="0" w:space="0" w:color="auto" w:frame="1"/>
          <w:shd w:val="clear" w:color="auto" w:fill="FFFFFF"/>
        </w:rPr>
        <w:t>programa</w:t>
      </w:r>
      <w:r w:rsidR="00747DF3">
        <w:rPr>
          <w:rFonts w:cs="Times New Roman"/>
          <w:szCs w:val="24"/>
          <w:bdr w:val="none" w:sz="0" w:space="0" w:color="auto" w:frame="1"/>
          <w:shd w:val="clear" w:color="auto" w:fill="FFFFFF"/>
        </w:rPr>
        <w:t>s</w:t>
      </w:r>
      <w:r w:rsidR="00747DF3" w:rsidRPr="00794361">
        <w:rPr>
          <w:rFonts w:cs="Times New Roman"/>
          <w:szCs w:val="24"/>
          <w:bdr w:val="none" w:sz="0" w:space="0" w:color="auto" w:frame="1"/>
          <w:shd w:val="clear" w:color="auto" w:fill="FFFFFF"/>
        </w:rPr>
        <w:t xml:space="preserve"> maligno</w:t>
      </w:r>
      <w:r w:rsidR="00747DF3">
        <w:rPr>
          <w:rFonts w:cs="Times New Roman"/>
          <w:szCs w:val="24"/>
          <w:bdr w:val="none" w:sz="0" w:space="0" w:color="auto" w:frame="1"/>
          <w:shd w:val="clear" w:color="auto" w:fill="FFFFFF"/>
        </w:rPr>
        <w:t>s</w:t>
      </w:r>
      <w:r w:rsidR="00794361" w:rsidRPr="00794361">
        <w:rPr>
          <w:rFonts w:cs="Times New Roman"/>
          <w:color w:val="161616"/>
          <w:szCs w:val="24"/>
          <w:shd w:val="clear" w:color="auto" w:fill="FFFFFF"/>
        </w:rPr>
        <w:t>, compartan información confidencial o realicen otras acciones que los exponga a ellos mismos o a sus organizaciones al ciberdelito.</w:t>
      </w:r>
      <w:r w:rsidR="00107B4D">
        <w:rPr>
          <w:rFonts w:cs="Times New Roman"/>
          <w:color w:val="161616"/>
          <w:szCs w:val="24"/>
          <w:shd w:val="clear" w:color="auto" w:fill="FFFFFF"/>
        </w:rPr>
        <w:t>”</w:t>
      </w:r>
    </w:p>
    <w:p w14:paraId="4AA4B3AE" w14:textId="4C20E88D" w:rsidR="001A7527" w:rsidRPr="00BF6054" w:rsidRDefault="001A7527" w:rsidP="00BF6054">
      <w:r>
        <w:rPr>
          <w:b/>
          <w:bCs/>
        </w:rPr>
        <w:tab/>
      </w:r>
      <w:r>
        <w:t>3.6.</w:t>
      </w:r>
      <w:r w:rsidR="00EA62BD">
        <w:tab/>
      </w:r>
      <w:r w:rsidR="00EA62BD">
        <w:rPr>
          <w:b/>
          <w:bCs/>
        </w:rPr>
        <w:t xml:space="preserve">Jubilación: </w:t>
      </w:r>
      <w:r w:rsidR="00BF6054">
        <w:rPr>
          <w:b/>
          <w:bCs/>
        </w:rPr>
        <w:t>“</w:t>
      </w:r>
      <w:r w:rsidR="00BF6054" w:rsidRPr="00BF6054">
        <w:t>Retiro de un empleo público o privado, una vez cumplidos ciertos requisitos de edad, tiempo de labor y aportes, con derecho a percibir una remuneración periódica.</w:t>
      </w:r>
      <w:r w:rsidR="00BF6054">
        <w:t>”</w:t>
      </w:r>
      <w:r w:rsidR="00B66B97">
        <w:t xml:space="preserve"> </w:t>
      </w:r>
      <w:r w:rsidR="00747DF3">
        <w:rPr>
          <w:noProof/>
          <w:lang w:val="es-MX"/>
        </w:rPr>
        <w:t>(Diccionario Panhispanico del Español Jurídico, s.f.)</w:t>
      </w:r>
    </w:p>
    <w:p w14:paraId="591027D7" w14:textId="5F2BCF80" w:rsidR="00EA62BD" w:rsidRPr="007E7EF6" w:rsidRDefault="00EA62BD" w:rsidP="00D4577F">
      <w:r>
        <w:tab/>
        <w:t>3.7.</w:t>
      </w:r>
      <w:r>
        <w:tab/>
      </w:r>
      <w:r w:rsidR="003F0257">
        <w:rPr>
          <w:b/>
          <w:bCs/>
        </w:rPr>
        <w:t xml:space="preserve">OIJ: </w:t>
      </w:r>
      <w:r w:rsidR="007E7EF6">
        <w:t xml:space="preserve">“Ente del Poder Judicial, auxiliar de los tribunales penales y del Ministerio Público.” </w:t>
      </w:r>
      <w:r w:rsidR="00747DF3">
        <w:rPr>
          <w:noProof/>
          <w:lang w:val="es-MX"/>
        </w:rPr>
        <w:t>(Diccionario panhispánico del español jurídico, s.f.)</w:t>
      </w:r>
    </w:p>
    <w:p w14:paraId="33321E35" w14:textId="33E9502E" w:rsidR="003F0257" w:rsidRPr="00535B02" w:rsidRDefault="003F0257" w:rsidP="00D4577F">
      <w:r>
        <w:rPr>
          <w:b/>
          <w:bCs/>
        </w:rPr>
        <w:tab/>
      </w:r>
      <w:r>
        <w:t>3.8</w:t>
      </w:r>
      <w:r w:rsidR="00DE2941">
        <w:t>.</w:t>
      </w:r>
      <w:r>
        <w:tab/>
      </w:r>
      <w:r>
        <w:rPr>
          <w:b/>
          <w:bCs/>
        </w:rPr>
        <w:t xml:space="preserve">AGECO: </w:t>
      </w:r>
      <w:r w:rsidR="00535B02">
        <w:rPr>
          <w:b/>
          <w:bCs/>
        </w:rPr>
        <w:t>“</w:t>
      </w:r>
      <w:r w:rsidR="00535B02">
        <w:t xml:space="preserve">Asociación Gerontológica Costarricense.” </w:t>
      </w:r>
      <w:r w:rsidR="00747DF3">
        <w:rPr>
          <w:noProof/>
          <w:lang w:val="es-MX"/>
        </w:rPr>
        <w:t>(AGECO, s.f.)</w:t>
      </w:r>
    </w:p>
    <w:p w14:paraId="23BFF79E" w14:textId="58C45216" w:rsidR="003F0257" w:rsidRDefault="003F0257" w:rsidP="00D4577F">
      <w:pPr>
        <w:rPr>
          <w:b/>
          <w:bCs/>
        </w:rPr>
      </w:pPr>
      <w:r>
        <w:rPr>
          <w:b/>
          <w:bCs/>
        </w:rPr>
        <w:tab/>
      </w:r>
      <w:r>
        <w:t>3.9</w:t>
      </w:r>
      <w:r w:rsidR="00DE2941">
        <w:t>.</w:t>
      </w:r>
      <w:r w:rsidR="00DE2941">
        <w:tab/>
      </w:r>
      <w:r w:rsidR="00DE2941">
        <w:rPr>
          <w:b/>
          <w:bCs/>
        </w:rPr>
        <w:t xml:space="preserve">Red Social: </w:t>
      </w:r>
      <w:r w:rsidR="00535B02" w:rsidRPr="001462E7">
        <w:rPr>
          <w:rFonts w:cs="Times New Roman"/>
          <w:b/>
          <w:bCs/>
          <w:szCs w:val="24"/>
        </w:rPr>
        <w:t>“</w:t>
      </w:r>
      <w:r w:rsidR="001462E7" w:rsidRPr="001462E7">
        <w:rPr>
          <w:rStyle w:val="field-name-field-definicion"/>
          <w:rFonts w:cs="Times New Roman"/>
          <w:color w:val="000000"/>
          <w:szCs w:val="24"/>
        </w:rPr>
        <w:t xml:space="preserve">Servicio de la sociedad de la información que ofrece a los usuarios una plataforma de comunicación a través de internet para que estos generen un perfil con sus datos personales, facilitando la creación de comunidades con base en criterios comunes y permitiendo la </w:t>
      </w:r>
      <w:r w:rsidR="001462E7" w:rsidRPr="001462E7">
        <w:rPr>
          <w:rStyle w:val="field-name-field-definicion"/>
          <w:rFonts w:cs="Times New Roman"/>
          <w:color w:val="000000"/>
          <w:szCs w:val="24"/>
        </w:rPr>
        <w:lastRenderedPageBreak/>
        <w:t>comunicación de sus usuarios, de modo que pueden interactuar mediante mensajes, compartir información, imágenes o vídeos, permitiendo que estas publicaciones sean accesibles de forma inmediata por todos los usuarios de su grupo.”</w:t>
      </w:r>
      <w:r w:rsidR="001462E7">
        <w:rPr>
          <w:rStyle w:val="field-name-field-definicion"/>
          <w:rFonts w:cs="Times New Roman"/>
          <w:color w:val="000000"/>
          <w:szCs w:val="24"/>
        </w:rPr>
        <w:t xml:space="preserve"> </w:t>
      </w:r>
      <w:r w:rsidR="00747DF3" w:rsidRPr="00D35EFC">
        <w:rPr>
          <w:rFonts w:cs="Times New Roman"/>
          <w:noProof/>
          <w:color w:val="000000"/>
          <w:szCs w:val="24"/>
          <w:lang w:val="es-MX"/>
        </w:rPr>
        <w:t>(Diccionario panhispánico del español jurídico, s.f.)</w:t>
      </w:r>
    </w:p>
    <w:p w14:paraId="671FFAA3" w14:textId="7D9819A1" w:rsidR="00DE2941" w:rsidRDefault="00DE2941" w:rsidP="00D4577F">
      <w:r>
        <w:rPr>
          <w:b/>
          <w:bCs/>
        </w:rPr>
        <w:tab/>
      </w:r>
      <w:r>
        <w:t>3.10.</w:t>
      </w:r>
      <w:r>
        <w:tab/>
      </w:r>
      <w:r>
        <w:rPr>
          <w:b/>
          <w:bCs/>
        </w:rPr>
        <w:t xml:space="preserve">Estafa Informática: </w:t>
      </w:r>
      <w:r w:rsidR="0061181D">
        <w:rPr>
          <w:b/>
          <w:bCs/>
        </w:rPr>
        <w:t>“</w:t>
      </w:r>
      <w:r w:rsidR="005D51CF" w:rsidRPr="005D51CF">
        <w:rPr>
          <w:rFonts w:cs="Times New Roman"/>
          <w:szCs w:val="24"/>
          <w:shd w:val="clear" w:color="auto" w:fill="FFFFFF"/>
        </w:rPr>
        <w:t>Se impondrá prisión de tres a seis años a quien, en perjuicio de una persona física o jurídica, manipule o influya en el ingreso, en el procesamiento o en el resultado de los datos de un sistema automatizado de información, ya sea mediante el uso de datos falsos o incompletos, el uso indebido de datos, programación, valiéndose de alguna operación informática o artificio tecnológico, o bien, por cualquier otra acción que incida en el procesamiento de los datos del sistema o que dé como resultado información falsa, incompleta o fraudulenta, con la cual procure u obtenga un beneficio patrimonial o indebido para sí o para otro.</w:t>
      </w:r>
      <w:r w:rsidR="0061181D" w:rsidRPr="005D51CF">
        <w:rPr>
          <w:rFonts w:cs="Times New Roman"/>
          <w:b/>
          <w:bCs/>
          <w:szCs w:val="24"/>
        </w:rPr>
        <w:t>”</w:t>
      </w:r>
      <w:r w:rsidR="005D51CF">
        <w:rPr>
          <w:rFonts w:cs="Times New Roman"/>
          <w:b/>
          <w:bCs/>
          <w:szCs w:val="24"/>
        </w:rPr>
        <w:t xml:space="preserve"> </w:t>
      </w:r>
      <w:r w:rsidR="00747DF3" w:rsidRPr="00D35EFC">
        <w:rPr>
          <w:rFonts w:cs="Times New Roman"/>
          <w:noProof/>
          <w:szCs w:val="24"/>
          <w:lang w:val="es-MX"/>
        </w:rPr>
        <w:t>(Procuradoría General de la República, s.f.)</w:t>
      </w:r>
    </w:p>
    <w:p w14:paraId="73545ADD" w14:textId="64A5A7C5" w:rsidR="00725DA7" w:rsidRDefault="00DE2941" w:rsidP="00D4577F">
      <w:pPr>
        <w:rPr>
          <w:b/>
          <w:bCs/>
        </w:rPr>
      </w:pPr>
      <w:r>
        <w:tab/>
        <w:t>3.11.</w:t>
      </w:r>
      <w:r>
        <w:tab/>
      </w:r>
      <w:proofErr w:type="spellStart"/>
      <w:r w:rsidR="00725DA7">
        <w:rPr>
          <w:b/>
          <w:bCs/>
        </w:rPr>
        <w:t>Sinpe</w:t>
      </w:r>
      <w:proofErr w:type="spellEnd"/>
      <w:r w:rsidR="00725DA7">
        <w:rPr>
          <w:b/>
          <w:bCs/>
        </w:rPr>
        <w:t xml:space="preserve">: </w:t>
      </w:r>
      <w:r w:rsidR="005F3749" w:rsidRPr="005F3749">
        <w:rPr>
          <w:rFonts w:cs="Times New Roman"/>
          <w:b/>
          <w:bCs/>
          <w:szCs w:val="24"/>
        </w:rPr>
        <w:t>“</w:t>
      </w:r>
      <w:r w:rsidR="005F3749" w:rsidRPr="005F3749">
        <w:rPr>
          <w:rFonts w:cs="Times New Roman"/>
          <w:szCs w:val="24"/>
          <w:shd w:val="clear" w:color="auto" w:fill="FFFFFF"/>
        </w:rPr>
        <w:t>El Sistema Nacional de Pagos Electrónicos (SINPE) es una plataforma tecnológica desarrollada y administrada por el Banco Central de Costa Rica, que conecta a entidades financieras e instituciones públicas del país a través de una red privada de telecomunicaciones, la cual les permite realizar la movilización electrónica de fondos entre cuentas IBAN y participar en los mercados de negociación que organiza el Banco Central de Costa Rica mediante esa plataforma.</w:t>
      </w:r>
      <w:r w:rsidR="005F3749" w:rsidRPr="005F3749">
        <w:rPr>
          <w:rFonts w:cs="Times New Roman"/>
          <w:b/>
          <w:bCs/>
          <w:szCs w:val="24"/>
        </w:rPr>
        <w:t>”</w:t>
      </w:r>
      <w:r w:rsidR="005F3749">
        <w:rPr>
          <w:rFonts w:cs="Times New Roman"/>
          <w:b/>
          <w:bCs/>
          <w:szCs w:val="24"/>
        </w:rPr>
        <w:t xml:space="preserve"> </w:t>
      </w:r>
      <w:r w:rsidR="00747DF3" w:rsidRPr="00D35EFC">
        <w:rPr>
          <w:rFonts w:cs="Times New Roman"/>
          <w:noProof/>
          <w:szCs w:val="24"/>
          <w:lang w:val="es-MX"/>
        </w:rPr>
        <w:t>(Banco Central de Costa Rica, s.f.)</w:t>
      </w:r>
      <w:r w:rsidR="009C0440">
        <w:rPr>
          <w:b/>
          <w:bCs/>
        </w:rPr>
        <w:t xml:space="preserve"> </w:t>
      </w:r>
    </w:p>
    <w:p w14:paraId="79D0DFFE" w14:textId="6F9E3EB7" w:rsidR="009C0440" w:rsidRPr="00827233" w:rsidRDefault="009C0440" w:rsidP="00D4577F">
      <w:r>
        <w:rPr>
          <w:b/>
          <w:bCs/>
        </w:rPr>
        <w:tab/>
      </w:r>
      <w:r>
        <w:t>3.1</w:t>
      </w:r>
      <w:r w:rsidR="005D51CF">
        <w:t>2.</w:t>
      </w:r>
      <w:r>
        <w:tab/>
      </w:r>
      <w:r w:rsidR="00991DD7">
        <w:rPr>
          <w:b/>
          <w:bCs/>
        </w:rPr>
        <w:t>INEC:</w:t>
      </w:r>
      <w:r w:rsidR="00827233">
        <w:rPr>
          <w:b/>
          <w:bCs/>
        </w:rPr>
        <w:t xml:space="preserve"> “</w:t>
      </w:r>
      <w:r w:rsidR="00827233">
        <w:t>Instituto Nacional de Estadística y Censos</w:t>
      </w:r>
      <w:r w:rsidR="00827233">
        <w:rPr>
          <w:b/>
          <w:bCs/>
        </w:rPr>
        <w:t xml:space="preserve">, </w:t>
      </w:r>
      <w:r w:rsidR="00827233">
        <w:t xml:space="preserve">institución autónoma de Costa Rica.” </w:t>
      </w:r>
      <w:r w:rsidR="00747DF3">
        <w:rPr>
          <w:noProof/>
          <w:lang w:val="es-MX"/>
        </w:rPr>
        <w:t>(Instituto Costarricense de Estadística y Censos, s.f.)</w:t>
      </w:r>
    </w:p>
    <w:p w14:paraId="48371788" w14:textId="2E867705" w:rsidR="00991DD7" w:rsidRPr="00D57BB0" w:rsidRDefault="00991DD7" w:rsidP="00D4577F">
      <w:pPr>
        <w:rPr>
          <w:rFonts w:cs="Times New Roman"/>
          <w:b/>
          <w:bCs/>
          <w:szCs w:val="24"/>
        </w:rPr>
      </w:pPr>
      <w:r>
        <w:rPr>
          <w:b/>
          <w:bCs/>
        </w:rPr>
        <w:tab/>
      </w:r>
      <w:r>
        <w:t>3.1</w:t>
      </w:r>
      <w:r w:rsidR="005D51CF">
        <w:t>3</w:t>
      </w:r>
      <w:r>
        <w:t>.</w:t>
      </w:r>
      <w:r>
        <w:tab/>
      </w:r>
      <w:r w:rsidRPr="00BD62F2">
        <w:rPr>
          <w:b/>
          <w:bCs/>
        </w:rPr>
        <w:t>UCR:</w:t>
      </w:r>
      <w:r w:rsidR="00827233">
        <w:rPr>
          <w:b/>
          <w:bCs/>
        </w:rPr>
        <w:t xml:space="preserve"> </w:t>
      </w:r>
      <w:r w:rsidR="00D57BB0" w:rsidRPr="00D57BB0">
        <w:rPr>
          <w:rFonts w:cs="Times New Roman"/>
          <w:b/>
          <w:bCs/>
          <w:szCs w:val="24"/>
        </w:rPr>
        <w:t>“</w:t>
      </w:r>
      <w:r w:rsidR="00D57BB0" w:rsidRPr="00D57BB0">
        <w:rPr>
          <w:rStyle w:val="nfasis"/>
          <w:rFonts w:cs="Times New Roman"/>
          <w:i w:val="0"/>
          <w:iCs w:val="0"/>
          <w:szCs w:val="24"/>
          <w:shd w:val="clear" w:color="auto" w:fill="FFFFFF"/>
        </w:rPr>
        <w:t>Universidad de Costa Rica</w:t>
      </w:r>
      <w:r w:rsidR="00D57BB0" w:rsidRPr="00D57BB0">
        <w:rPr>
          <w:rFonts w:cs="Times New Roman"/>
          <w:szCs w:val="24"/>
          <w:shd w:val="clear" w:color="auto" w:fill="FFFFFF"/>
        </w:rPr>
        <w:t>, Institución Benemérita de la Patria, de educación superior costarricense.</w:t>
      </w:r>
      <w:r w:rsidR="00D57BB0" w:rsidRPr="00D57BB0">
        <w:rPr>
          <w:rFonts w:cs="Times New Roman"/>
          <w:b/>
          <w:bCs/>
          <w:szCs w:val="24"/>
        </w:rPr>
        <w:t>”</w:t>
      </w:r>
      <w:r w:rsidR="00D57BB0">
        <w:rPr>
          <w:rFonts w:cs="Times New Roman"/>
          <w:b/>
          <w:bCs/>
          <w:szCs w:val="24"/>
        </w:rPr>
        <w:t xml:space="preserve"> </w:t>
      </w:r>
      <w:sdt>
        <w:sdtPr>
          <w:rPr>
            <w:rFonts w:cs="Times New Roman"/>
            <w:b/>
            <w:bCs/>
            <w:szCs w:val="24"/>
          </w:rPr>
          <w:id w:val="-819107443"/>
          <w:citation/>
        </w:sdtPr>
        <w:sdtContent>
          <w:r w:rsidR="00D57BB0">
            <w:rPr>
              <w:rFonts w:cs="Times New Roman"/>
              <w:b/>
              <w:bCs/>
              <w:szCs w:val="24"/>
            </w:rPr>
            <w:fldChar w:fldCharType="begin"/>
          </w:r>
          <w:r w:rsidR="00D57BB0">
            <w:rPr>
              <w:rFonts w:cs="Times New Roman"/>
              <w:b/>
              <w:bCs/>
              <w:szCs w:val="24"/>
              <w:lang w:val="es-MX"/>
            </w:rPr>
            <w:instrText xml:space="preserve"> CITATION Uni24 \l 2058 </w:instrText>
          </w:r>
          <w:r w:rsidR="00D57BB0">
            <w:rPr>
              <w:rFonts w:cs="Times New Roman"/>
              <w:b/>
              <w:bCs/>
              <w:szCs w:val="24"/>
            </w:rPr>
            <w:fldChar w:fldCharType="separate"/>
          </w:r>
          <w:r w:rsidR="009A6A5A" w:rsidRPr="009A6A5A">
            <w:rPr>
              <w:rFonts w:cs="Times New Roman"/>
              <w:noProof/>
              <w:szCs w:val="24"/>
              <w:lang w:val="es-MX"/>
            </w:rPr>
            <w:t>(Universidad de Costa Rica, s.f.)</w:t>
          </w:r>
          <w:r w:rsidR="00D57BB0">
            <w:rPr>
              <w:rFonts w:cs="Times New Roman"/>
              <w:b/>
              <w:bCs/>
              <w:szCs w:val="24"/>
            </w:rPr>
            <w:fldChar w:fldCharType="end"/>
          </w:r>
        </w:sdtContent>
      </w:sdt>
    </w:p>
    <w:p w14:paraId="36EF0C3F" w14:textId="7DE56BEA" w:rsidR="00991DD7" w:rsidRPr="004C32CD" w:rsidRDefault="00991DD7" w:rsidP="00D4577F">
      <w:r w:rsidRPr="00BD62F2">
        <w:rPr>
          <w:b/>
          <w:bCs/>
        </w:rPr>
        <w:tab/>
      </w:r>
      <w:r w:rsidRPr="00BD62F2">
        <w:t>3</w:t>
      </w:r>
      <w:r w:rsidRPr="00BD62F2">
        <w:rPr>
          <w:b/>
          <w:bCs/>
        </w:rPr>
        <w:t>.</w:t>
      </w:r>
      <w:r w:rsidRPr="00BD62F2">
        <w:t>1</w:t>
      </w:r>
      <w:r w:rsidR="005D51CF">
        <w:t>4</w:t>
      </w:r>
      <w:r w:rsidRPr="00BD62F2">
        <w:rPr>
          <w:b/>
          <w:bCs/>
        </w:rPr>
        <w:t>.</w:t>
      </w:r>
      <w:r w:rsidRPr="00BD62F2">
        <w:rPr>
          <w:b/>
          <w:bCs/>
        </w:rPr>
        <w:tab/>
        <w:t>PROSIC:</w:t>
      </w:r>
      <w:r w:rsidR="00D57BB0">
        <w:rPr>
          <w:b/>
          <w:bCs/>
        </w:rPr>
        <w:t xml:space="preserve"> </w:t>
      </w:r>
      <w:r w:rsidR="004C32CD">
        <w:rPr>
          <w:b/>
          <w:bCs/>
        </w:rPr>
        <w:t>“</w:t>
      </w:r>
      <w:r w:rsidR="004C32CD">
        <w:t xml:space="preserve">Programa Institucional Sociedad de la Información y el Conocimiento.” </w:t>
      </w:r>
      <w:r w:rsidR="00747DF3">
        <w:rPr>
          <w:noProof/>
          <w:lang w:val="es-MX"/>
        </w:rPr>
        <w:t>(PROSIC, s.f.)</w:t>
      </w:r>
    </w:p>
    <w:p w14:paraId="6833C387" w14:textId="11F59160" w:rsidR="004C2F17" w:rsidRPr="00F720D2" w:rsidRDefault="00991DD7" w:rsidP="00F720D2">
      <w:pPr>
        <w:rPr>
          <w:b/>
          <w:bCs/>
        </w:rPr>
      </w:pPr>
      <w:r w:rsidRPr="00BD62F2">
        <w:rPr>
          <w:b/>
          <w:bCs/>
        </w:rPr>
        <w:tab/>
      </w:r>
      <w:r w:rsidRPr="00BD62F2">
        <w:t>3.1</w:t>
      </w:r>
      <w:r w:rsidR="005D51CF">
        <w:t>5</w:t>
      </w:r>
      <w:r w:rsidRPr="00BD62F2">
        <w:rPr>
          <w:b/>
          <w:bCs/>
        </w:rPr>
        <w:t>.</w:t>
      </w:r>
      <w:r w:rsidRPr="00BD62F2">
        <w:rPr>
          <w:b/>
          <w:bCs/>
        </w:rPr>
        <w:tab/>
        <w:t>Gerontol</w:t>
      </w:r>
      <w:r w:rsidR="003C4172">
        <w:rPr>
          <w:b/>
          <w:bCs/>
        </w:rPr>
        <w:t>ogía</w:t>
      </w:r>
      <w:r w:rsidRPr="00BD62F2">
        <w:rPr>
          <w:b/>
          <w:bCs/>
        </w:rPr>
        <w:t>:</w:t>
      </w:r>
      <w:r w:rsidR="003C4172">
        <w:rPr>
          <w:b/>
          <w:bCs/>
        </w:rPr>
        <w:t xml:space="preserve"> “</w:t>
      </w:r>
      <w:r w:rsidR="003C4172">
        <w:t xml:space="preserve">Ciencia que trata </w:t>
      </w:r>
      <w:r w:rsidR="00F720D2">
        <w:t>de la vejez y de los fenómenos que la caracterizan</w:t>
      </w:r>
      <w:r w:rsidR="003C4172">
        <w:rPr>
          <w:b/>
          <w:bCs/>
        </w:rPr>
        <w:t>”</w:t>
      </w:r>
      <w:r w:rsidR="00F720D2">
        <w:rPr>
          <w:b/>
          <w:bCs/>
        </w:rPr>
        <w:t xml:space="preserve"> </w:t>
      </w:r>
      <w:r w:rsidR="00747DF3">
        <w:rPr>
          <w:noProof/>
          <w:lang w:val="es-MX"/>
        </w:rPr>
        <w:t>(Real Academia Española, s.f.)</w:t>
      </w:r>
    </w:p>
    <w:p w14:paraId="4AB5E165" w14:textId="15D1238E" w:rsidR="00C77A66" w:rsidRDefault="00C77A66">
      <w:pPr>
        <w:spacing w:line="259" w:lineRule="auto"/>
        <w:jc w:val="left"/>
        <w:rPr>
          <w:rFonts w:asciiTheme="majorHAnsi" w:eastAsiaTheme="majorEastAsia" w:hAnsiTheme="majorHAnsi" w:cstheme="majorBidi"/>
          <w:color w:val="0F4761" w:themeColor="accent1" w:themeShade="BF"/>
          <w:sz w:val="40"/>
          <w:szCs w:val="40"/>
          <w:lang w:val="es-ES"/>
        </w:rPr>
      </w:pPr>
      <w:r>
        <w:rPr>
          <w:lang w:val="es-ES"/>
        </w:rPr>
        <w:br w:type="page"/>
      </w:r>
    </w:p>
    <w:bookmarkStart w:id="14" w:name="_Toc164096767" w:displacedByCustomXml="next"/>
    <w:sdt>
      <w:sdtPr>
        <w:rPr>
          <w:rFonts w:ascii="Times New Roman" w:eastAsiaTheme="minorEastAsia" w:hAnsi="Times New Roman" w:cstheme="minorBidi"/>
          <w:color w:val="auto"/>
          <w:sz w:val="24"/>
          <w:szCs w:val="24"/>
          <w:lang w:val="es-ES"/>
        </w:rPr>
        <w:id w:val="-1917844988"/>
        <w:docPartObj>
          <w:docPartGallery w:val="Bibliographies"/>
          <w:docPartUnique/>
        </w:docPartObj>
      </w:sdtPr>
      <w:sdtEndPr>
        <w:rPr>
          <w:lang w:val="es-CR"/>
        </w:rPr>
      </w:sdtEndPr>
      <w:sdtContent>
        <w:p w14:paraId="5B08F86B" w14:textId="26708CDC" w:rsidR="00C77A66" w:rsidRDefault="00C77A66">
          <w:pPr>
            <w:pStyle w:val="Ttulo1"/>
          </w:pPr>
          <w:r>
            <w:rPr>
              <w:lang w:val="es-ES"/>
            </w:rPr>
            <w:t>Bibliografía</w:t>
          </w:r>
          <w:bookmarkEnd w:id="14"/>
        </w:p>
        <w:sdt>
          <w:sdtPr>
            <w:id w:val="111145805"/>
            <w:bibliography/>
          </w:sdtPr>
          <w:sdtContent>
            <w:p w14:paraId="1084808C" w14:textId="77777777" w:rsidR="009A6A5A" w:rsidRDefault="00C77A66" w:rsidP="009A6A5A">
              <w:pPr>
                <w:pStyle w:val="Bibliografa"/>
                <w:ind w:left="720" w:hanging="720"/>
                <w:rPr>
                  <w:noProof/>
                  <w:kern w:val="0"/>
                  <w:szCs w:val="24"/>
                  <w:lang w:val="es-ES"/>
                  <w14:ligatures w14:val="none"/>
                </w:rPr>
              </w:pPr>
              <w:r>
                <w:fldChar w:fldCharType="begin"/>
              </w:r>
              <w:r>
                <w:instrText>BIBLIOGRAPHY</w:instrText>
              </w:r>
              <w:r>
                <w:fldChar w:fldCharType="separate"/>
              </w:r>
              <w:r w:rsidR="009A6A5A">
                <w:rPr>
                  <w:noProof/>
                  <w:lang w:val="es-ES"/>
                </w:rPr>
                <w:t xml:space="preserve">AGECO. (s.f.). </w:t>
              </w:r>
              <w:r w:rsidR="009A6A5A">
                <w:rPr>
                  <w:i/>
                  <w:iCs/>
                  <w:noProof/>
                  <w:lang w:val="es-ES"/>
                </w:rPr>
                <w:t>Asociación Gerontológica Costarricense</w:t>
              </w:r>
              <w:r w:rsidR="009A6A5A">
                <w:rPr>
                  <w:noProof/>
                  <w:lang w:val="es-ES"/>
                </w:rPr>
                <w:t>. Recuperado el 26 de Febrero de 2024, de https://ageco.org/#:~:text=Inicio%20Ageco%20%2D%20Asociaci%C3%B3n%20Gerontol%C3%B3gica%20Costarricense</w:t>
              </w:r>
            </w:p>
            <w:p w14:paraId="4644359A" w14:textId="77777777" w:rsidR="009A6A5A" w:rsidRDefault="009A6A5A" w:rsidP="009A6A5A">
              <w:pPr>
                <w:pStyle w:val="Bibliografa"/>
                <w:ind w:left="720" w:hanging="720"/>
                <w:rPr>
                  <w:noProof/>
                  <w:lang w:val="es-ES"/>
                </w:rPr>
              </w:pPr>
              <w:r>
                <w:rPr>
                  <w:noProof/>
                  <w:lang w:val="es-ES"/>
                </w:rPr>
                <w:t xml:space="preserve">Alpízar Jiménez, I. (2011). Jubilación y Calidad de Vida en la Edad Adulta Mayor. </w:t>
              </w:r>
              <w:r>
                <w:rPr>
                  <w:i/>
                  <w:iCs/>
                  <w:noProof/>
                  <w:lang w:val="es-ES"/>
                </w:rPr>
                <w:t>Revista de la Facultad de Ciencias Sociales de la Universidad Nacional</w:t>
              </w:r>
              <w:r>
                <w:rPr>
                  <w:noProof/>
                  <w:lang w:val="es-ES"/>
                </w:rPr>
                <w:t>, 20.</w:t>
              </w:r>
            </w:p>
            <w:p w14:paraId="41C93E5F" w14:textId="77777777" w:rsidR="009A6A5A" w:rsidRDefault="009A6A5A" w:rsidP="009A6A5A">
              <w:pPr>
                <w:pStyle w:val="Bibliografa"/>
                <w:ind w:left="720" w:hanging="720"/>
                <w:rPr>
                  <w:noProof/>
                  <w:lang w:val="es-ES"/>
                </w:rPr>
              </w:pPr>
              <w:r>
                <w:rPr>
                  <w:noProof/>
                  <w:lang w:val="es-ES"/>
                </w:rPr>
                <w:t xml:space="preserve">Alvarado, J. (12 de Julio de 2022). </w:t>
              </w:r>
              <w:r>
                <w:rPr>
                  <w:i/>
                  <w:iCs/>
                  <w:noProof/>
                  <w:lang w:val="es-ES"/>
                </w:rPr>
                <w:t>El Observador.</w:t>
              </w:r>
              <w:r>
                <w:rPr>
                  <w:noProof/>
                  <w:lang w:val="es-ES"/>
                </w:rPr>
                <w:t xml:space="preserve"> Obtenido de https://observador.cr/cada-habitante-de-costa-rica-tiene-15-celulares-segun-las-estadisticas-de-sutel/</w:t>
              </w:r>
            </w:p>
            <w:p w14:paraId="606A8BCA" w14:textId="77777777" w:rsidR="009A6A5A" w:rsidRDefault="009A6A5A" w:rsidP="009A6A5A">
              <w:pPr>
                <w:pStyle w:val="Bibliografa"/>
                <w:ind w:left="720" w:hanging="720"/>
                <w:rPr>
                  <w:noProof/>
                  <w:lang w:val="es-ES"/>
                </w:rPr>
              </w:pPr>
              <w:r>
                <w:rPr>
                  <w:noProof/>
                  <w:lang w:val="es-ES"/>
                </w:rPr>
                <w:t>Amazon Web Services. (25 de 02 de 2024). Obtenido de Amazon Web Services: https://aws.amazon.com/es/what-is/cybersecurity/#:~:text=La%20ciberseguridad%20es%20la%20pr%C3%A1ctica,cliente%20y%20cumplir%20la%20normativa.</w:t>
              </w:r>
            </w:p>
            <w:p w14:paraId="7281B6F2" w14:textId="77777777" w:rsidR="009A6A5A" w:rsidRDefault="009A6A5A" w:rsidP="009A6A5A">
              <w:pPr>
                <w:pStyle w:val="Bibliografa"/>
                <w:ind w:left="720" w:hanging="720"/>
                <w:rPr>
                  <w:noProof/>
                  <w:lang w:val="es-ES"/>
                </w:rPr>
              </w:pPr>
              <w:r>
                <w:rPr>
                  <w:noProof/>
                  <w:lang w:val="es-ES"/>
                </w:rPr>
                <w:t xml:space="preserve">AntIt. (6 de Agosto de 2021). </w:t>
              </w:r>
              <w:r>
                <w:rPr>
                  <w:i/>
                  <w:iCs/>
                  <w:noProof/>
                  <w:lang w:val="es-ES"/>
                </w:rPr>
                <w:t>AntIt.</w:t>
              </w:r>
              <w:r>
                <w:rPr>
                  <w:noProof/>
                  <w:lang w:val="es-ES"/>
                </w:rPr>
                <w:t xml:space="preserve"> Recuperado el 25 de 02 de 2024, de AntIt: https://www.antit.io/articulo/diciembre-rompio-record-de-delitos-informaticos-en-costa-rica</w:t>
              </w:r>
            </w:p>
            <w:p w14:paraId="755457B3" w14:textId="77777777" w:rsidR="009A6A5A" w:rsidRDefault="009A6A5A" w:rsidP="009A6A5A">
              <w:pPr>
                <w:pStyle w:val="Bibliografa"/>
                <w:ind w:left="720" w:hanging="720"/>
                <w:rPr>
                  <w:noProof/>
                  <w:lang w:val="es-ES"/>
                </w:rPr>
              </w:pPr>
              <w:r>
                <w:rPr>
                  <w:noProof/>
                  <w:lang w:val="es-ES"/>
                </w:rPr>
                <w:t xml:space="preserve">Asamblea Legislativa de la República de Costa Rica. (25 de Octubre de 1999). </w:t>
              </w:r>
              <w:r>
                <w:rPr>
                  <w:i/>
                  <w:iCs/>
                  <w:noProof/>
                  <w:lang w:val="es-ES"/>
                </w:rPr>
                <w:t>Sistema Costarricense de información jurídica.</w:t>
              </w:r>
              <w:r>
                <w:rPr>
                  <w:noProof/>
                  <w:lang w:val="es-ES"/>
                </w:rPr>
                <w:t xml:space="preserve"> Recuperado el 26 de Febrero de 2024, de https://www.pgrweb.go.cr/scij/Busqueda/Normativa/Normas/nrm_texto_completo.aspx?param1=NRTC&amp;nValor1=1&amp;nValor2=43655&amp;nValor3=95259&amp;strTipM#:~:text=f)%20Garantizar%20la%20protecci%C3%B3n%20y,de%20las%20personas%20adultas%20mayores.&amp;text=Para%20los%20efectos</w:t>
              </w:r>
            </w:p>
            <w:p w14:paraId="3FB55C8C" w14:textId="77777777" w:rsidR="009A6A5A" w:rsidRDefault="009A6A5A" w:rsidP="009A6A5A">
              <w:pPr>
                <w:pStyle w:val="Bibliografa"/>
                <w:ind w:left="720" w:hanging="720"/>
                <w:rPr>
                  <w:noProof/>
                  <w:lang w:val="es-ES"/>
                </w:rPr>
              </w:pPr>
              <w:r>
                <w:rPr>
                  <w:noProof/>
                  <w:lang w:val="es-ES"/>
                </w:rPr>
                <w:t xml:space="preserve">Asociación Gerontológica Costarricense. (2022). </w:t>
              </w:r>
              <w:r>
                <w:rPr>
                  <w:i/>
                  <w:iCs/>
                  <w:noProof/>
                  <w:lang w:val="es-ES"/>
                </w:rPr>
                <w:t>Resumen del Informe de Resultados del Estudio Nacional 2022.</w:t>
              </w:r>
              <w:r>
                <w:rPr>
                  <w:noProof/>
                  <w:lang w:val="es-ES"/>
                </w:rPr>
                <w:t xml:space="preserve"> San José: AGECO.</w:t>
              </w:r>
            </w:p>
            <w:p w14:paraId="2BAC3DB4" w14:textId="77777777" w:rsidR="009A6A5A" w:rsidRDefault="009A6A5A" w:rsidP="009A6A5A">
              <w:pPr>
                <w:pStyle w:val="Bibliografa"/>
                <w:ind w:left="720" w:hanging="720"/>
                <w:rPr>
                  <w:noProof/>
                  <w:lang w:val="es-ES"/>
                </w:rPr>
              </w:pPr>
              <w:r>
                <w:rPr>
                  <w:noProof/>
                  <w:lang w:val="es-ES"/>
                </w:rPr>
                <w:t xml:space="preserve">Banco Central de Costa Rica. (s.f.). </w:t>
              </w:r>
              <w:r>
                <w:rPr>
                  <w:i/>
                  <w:iCs/>
                  <w:noProof/>
                  <w:lang w:val="es-ES"/>
                </w:rPr>
                <w:t>Banco Central de Costa Rica</w:t>
              </w:r>
              <w:r>
                <w:rPr>
                  <w:noProof/>
                  <w:lang w:val="es-ES"/>
                </w:rPr>
                <w:t>. Recuperado el 26 de Febrero de 2024, de https://www.bccr.fi.cr/sistema-de-pagos/informaci%C3%B3n-general</w:t>
              </w:r>
            </w:p>
            <w:p w14:paraId="09C7E9E0" w14:textId="77777777" w:rsidR="009A6A5A" w:rsidRDefault="009A6A5A" w:rsidP="009A6A5A">
              <w:pPr>
                <w:pStyle w:val="Bibliografa"/>
                <w:ind w:left="720" w:hanging="720"/>
                <w:rPr>
                  <w:noProof/>
                  <w:lang w:val="es-ES"/>
                </w:rPr>
              </w:pPr>
              <w:r w:rsidRPr="009A6A5A">
                <w:rPr>
                  <w:noProof/>
                  <w:lang w:val="en-US"/>
                </w:rPr>
                <w:lastRenderedPageBreak/>
                <w:t xml:space="preserve">Briggs, P., Morrison, B., &amp; Coventry, L. (2020). </w:t>
              </w:r>
              <w:r>
                <w:rPr>
                  <w:i/>
                  <w:iCs/>
                  <w:noProof/>
                  <w:lang w:val="es-ES"/>
                </w:rPr>
                <w:t>Frontiers.</w:t>
              </w:r>
              <w:r>
                <w:rPr>
                  <w:noProof/>
                  <w:lang w:val="es-ES"/>
                </w:rPr>
                <w:t xml:space="preserve"> Obtenido de https://www.frontiersin.org/journals/psychology/articles/10.3389/fpsyg.2020.00623/full</w:t>
              </w:r>
            </w:p>
            <w:p w14:paraId="5563F4CA" w14:textId="77777777" w:rsidR="009A6A5A" w:rsidRDefault="009A6A5A" w:rsidP="009A6A5A">
              <w:pPr>
                <w:pStyle w:val="Bibliografa"/>
                <w:ind w:left="720" w:hanging="720"/>
                <w:rPr>
                  <w:noProof/>
                  <w:lang w:val="es-ES"/>
                </w:rPr>
              </w:pPr>
              <w:r>
                <w:rPr>
                  <w:noProof/>
                  <w:lang w:val="es-ES"/>
                </w:rPr>
                <w:t xml:space="preserve">CEPAL. (2020). </w:t>
              </w:r>
              <w:r>
                <w:rPr>
                  <w:i/>
                  <w:iCs/>
                  <w:noProof/>
                  <w:lang w:val="es-ES"/>
                </w:rPr>
                <w:t>Universalizar el acceso a las tecnologías digitales para enfrentar los efectos del Covid-19.</w:t>
              </w:r>
              <w:r>
                <w:rPr>
                  <w:noProof/>
                  <w:lang w:val="es-ES"/>
                </w:rPr>
                <w:t xml:space="preserve"> CEPAL. Obtenido de https://repositorio.cepal.org/server/api/core/bitstreams/b03540f1-8133-434d-8b62-2f0738515533/content</w:t>
              </w:r>
            </w:p>
            <w:p w14:paraId="76B2CEFC" w14:textId="77777777" w:rsidR="009A6A5A" w:rsidRDefault="009A6A5A" w:rsidP="009A6A5A">
              <w:pPr>
                <w:pStyle w:val="Bibliografa"/>
                <w:ind w:left="720" w:hanging="720"/>
                <w:rPr>
                  <w:noProof/>
                  <w:lang w:val="es-ES"/>
                </w:rPr>
              </w:pPr>
              <w:r>
                <w:rPr>
                  <w:noProof/>
                  <w:lang w:val="es-ES"/>
                </w:rPr>
                <w:t xml:space="preserve">Cisco. (25 de Febrero de 2024). </w:t>
              </w:r>
              <w:r>
                <w:rPr>
                  <w:i/>
                  <w:iCs/>
                  <w:noProof/>
                  <w:lang w:val="es-ES"/>
                </w:rPr>
                <w:t>Cisco</w:t>
              </w:r>
              <w:r>
                <w:rPr>
                  <w:noProof/>
                  <w:lang w:val="es-ES"/>
                </w:rPr>
                <w:t>. Obtenido de https://www.cisco.com/c/es_mx/products/security/what-is-cybersecurity.html</w:t>
              </w:r>
            </w:p>
            <w:p w14:paraId="44BB7F13" w14:textId="77777777" w:rsidR="009A6A5A" w:rsidRDefault="009A6A5A" w:rsidP="009A6A5A">
              <w:pPr>
                <w:pStyle w:val="Bibliografa"/>
                <w:ind w:left="720" w:hanging="720"/>
                <w:rPr>
                  <w:noProof/>
                  <w:lang w:val="es-ES"/>
                </w:rPr>
              </w:pPr>
              <w:r>
                <w:rPr>
                  <w:noProof/>
                  <w:lang w:val="es-ES"/>
                </w:rPr>
                <w:t xml:space="preserve">Díaz Zeledón, N. (28 de Abril de 2022). </w:t>
              </w:r>
              <w:r>
                <w:rPr>
                  <w:i/>
                  <w:iCs/>
                  <w:noProof/>
                  <w:lang w:val="es-ES"/>
                </w:rPr>
                <w:t>Semanario Universidad.</w:t>
              </w:r>
              <w:r>
                <w:rPr>
                  <w:noProof/>
                  <w:lang w:val="es-ES"/>
                </w:rPr>
                <w:t xml:space="preserve"> Obtenido de https://semanariouniversidad.com/pais/oij-recibio-4-886-denuncias-de-fraude-a-cuentas-de-bancos-entre-2021-y-2022/</w:t>
              </w:r>
            </w:p>
            <w:p w14:paraId="6806DA89" w14:textId="77777777" w:rsidR="009A6A5A" w:rsidRDefault="009A6A5A" w:rsidP="009A6A5A">
              <w:pPr>
                <w:pStyle w:val="Bibliografa"/>
                <w:ind w:left="720" w:hanging="720"/>
                <w:rPr>
                  <w:noProof/>
                  <w:lang w:val="es-ES"/>
                </w:rPr>
              </w:pPr>
              <w:r>
                <w:rPr>
                  <w:noProof/>
                  <w:lang w:val="es-ES"/>
                </w:rPr>
                <w:t xml:space="preserve">Diccionario Panhispanico del Español Jurídico. (s.f.). </w:t>
              </w:r>
              <w:r>
                <w:rPr>
                  <w:i/>
                  <w:iCs/>
                  <w:noProof/>
                  <w:lang w:val="es-ES"/>
                </w:rPr>
                <w:t>Diccionario Panhispanico del Español Jurídico</w:t>
              </w:r>
              <w:r>
                <w:rPr>
                  <w:noProof/>
                  <w:lang w:val="es-ES"/>
                </w:rPr>
                <w:t>. Recuperado el 26 de Febrero de 2024, de https://dpej.rae.es/lema/jubilaci%C3%B3n</w:t>
              </w:r>
            </w:p>
            <w:p w14:paraId="69FAA36B" w14:textId="77777777" w:rsidR="009A6A5A" w:rsidRDefault="009A6A5A" w:rsidP="009A6A5A">
              <w:pPr>
                <w:pStyle w:val="Bibliografa"/>
                <w:ind w:left="720" w:hanging="720"/>
                <w:rPr>
                  <w:noProof/>
                  <w:lang w:val="es-ES"/>
                </w:rPr>
              </w:pPr>
              <w:r>
                <w:rPr>
                  <w:noProof/>
                  <w:lang w:val="es-ES"/>
                </w:rPr>
                <w:t xml:space="preserve">Diccionario panhispánico del español jurídico. (s.f.). </w:t>
              </w:r>
              <w:r>
                <w:rPr>
                  <w:i/>
                  <w:iCs/>
                  <w:noProof/>
                  <w:lang w:val="es-ES"/>
                </w:rPr>
                <w:t>Diccionario panhispánico del español jurídico</w:t>
              </w:r>
              <w:r>
                <w:rPr>
                  <w:noProof/>
                  <w:lang w:val="es-ES"/>
                </w:rPr>
                <w:t>. Recuperado el 26 de Febrero de 2024, de https://dpej.rae.es/lema/organismo-de-investigaci%C3%B3n-judicial-oij</w:t>
              </w:r>
            </w:p>
            <w:p w14:paraId="4F5C1E0E" w14:textId="77777777" w:rsidR="009A6A5A" w:rsidRDefault="009A6A5A" w:rsidP="009A6A5A">
              <w:pPr>
                <w:pStyle w:val="Bibliografa"/>
                <w:ind w:left="720" w:hanging="720"/>
                <w:rPr>
                  <w:noProof/>
                  <w:lang w:val="es-ES"/>
                </w:rPr>
              </w:pPr>
              <w:r>
                <w:rPr>
                  <w:noProof/>
                  <w:lang w:val="es-ES"/>
                </w:rPr>
                <w:t xml:space="preserve">Diccionario panhispánico del español jurídico. (s.f.). </w:t>
              </w:r>
              <w:r>
                <w:rPr>
                  <w:i/>
                  <w:iCs/>
                  <w:noProof/>
                  <w:lang w:val="es-ES"/>
                </w:rPr>
                <w:t>Diccionario panhispánico del español jurídico</w:t>
              </w:r>
              <w:r>
                <w:rPr>
                  <w:noProof/>
                  <w:lang w:val="es-ES"/>
                </w:rPr>
                <w:t>. Recuperado el 26 de Febrero de 2024, de https://dpej.rae.es/lema/red-social</w:t>
              </w:r>
            </w:p>
            <w:p w14:paraId="1BF9E54A" w14:textId="77777777" w:rsidR="009A6A5A" w:rsidRDefault="009A6A5A" w:rsidP="009A6A5A">
              <w:pPr>
                <w:pStyle w:val="Bibliografa"/>
                <w:ind w:left="720" w:hanging="720"/>
                <w:rPr>
                  <w:noProof/>
                  <w:lang w:val="es-ES"/>
                </w:rPr>
              </w:pPr>
              <w:r>
                <w:rPr>
                  <w:noProof/>
                  <w:lang w:val="es-ES"/>
                </w:rPr>
                <w:t xml:space="preserve">Fundación Ferrer Guardia. (2022). </w:t>
              </w:r>
              <w:r>
                <w:rPr>
                  <w:i/>
                  <w:iCs/>
                  <w:noProof/>
                  <w:lang w:val="es-ES"/>
                </w:rPr>
                <w:t>Un 18% de españoles declara sentirse excluido del mundo online, según la encuesta de brecha digital de la Fundación Ferrer Guardia.</w:t>
              </w:r>
              <w:r>
                <w:rPr>
                  <w:noProof/>
                  <w:lang w:val="es-ES"/>
                </w:rPr>
                <w:t xml:space="preserve"> Obtenido de Fundación Ferrer Guardia: https://www.ferrerguardia.org/blog/noticias-1/un-18-de-espanoles-se-siente-excluido-del-mundo-online-encuesta-de-brecha-digital-51</w:t>
              </w:r>
            </w:p>
            <w:p w14:paraId="5CDE186E" w14:textId="77777777" w:rsidR="009A6A5A" w:rsidRDefault="009A6A5A" w:rsidP="009A6A5A">
              <w:pPr>
                <w:pStyle w:val="Bibliografa"/>
                <w:ind w:left="720" w:hanging="720"/>
                <w:rPr>
                  <w:noProof/>
                  <w:lang w:val="es-ES"/>
                </w:rPr>
              </w:pPr>
              <w:r>
                <w:rPr>
                  <w:noProof/>
                  <w:lang w:val="es-ES"/>
                </w:rPr>
                <w:t xml:space="preserve">Grupo Atico 34. (s.f.). </w:t>
              </w:r>
              <w:r>
                <w:rPr>
                  <w:i/>
                  <w:iCs/>
                  <w:noProof/>
                  <w:lang w:val="es-ES"/>
                </w:rPr>
                <w:t>Grupo Atico 34.</w:t>
              </w:r>
              <w:r>
                <w:rPr>
                  <w:noProof/>
                  <w:lang w:val="es-ES"/>
                </w:rPr>
                <w:t xml:space="preserve"> Obtenido de https://protecciondatos-lopd.com/empresas/brecha-digital/</w:t>
              </w:r>
            </w:p>
            <w:p w14:paraId="4F5C17EA" w14:textId="77777777" w:rsidR="009A6A5A" w:rsidRDefault="009A6A5A" w:rsidP="009A6A5A">
              <w:pPr>
                <w:pStyle w:val="Bibliografa"/>
                <w:ind w:left="720" w:hanging="720"/>
                <w:rPr>
                  <w:noProof/>
                  <w:lang w:val="es-ES"/>
                </w:rPr>
              </w:pPr>
              <w:r w:rsidRPr="009A6A5A">
                <w:rPr>
                  <w:noProof/>
                  <w:lang w:val="en-US"/>
                </w:rPr>
                <w:t xml:space="preserve">Hilbert, M. R. (2001). </w:t>
              </w:r>
              <w:r w:rsidRPr="009A6A5A">
                <w:rPr>
                  <w:i/>
                  <w:iCs/>
                  <w:noProof/>
                  <w:lang w:val="en-US"/>
                </w:rPr>
                <w:t>From Industrial Economics to Digital Economics: an introduction to the transition.</w:t>
              </w:r>
              <w:r w:rsidRPr="009A6A5A">
                <w:rPr>
                  <w:noProof/>
                  <w:lang w:val="en-US"/>
                </w:rPr>
                <w:t xml:space="preserve"> </w:t>
              </w:r>
              <w:r>
                <w:rPr>
                  <w:noProof/>
                  <w:lang w:val="es-ES"/>
                </w:rPr>
                <w:t>Santiago, Chile: Naciones Unidas.</w:t>
              </w:r>
            </w:p>
            <w:p w14:paraId="1B0E51B0" w14:textId="77777777" w:rsidR="009A6A5A" w:rsidRDefault="009A6A5A" w:rsidP="009A6A5A">
              <w:pPr>
                <w:pStyle w:val="Bibliografa"/>
                <w:ind w:left="720" w:hanging="720"/>
                <w:rPr>
                  <w:noProof/>
                  <w:lang w:val="es-ES"/>
                </w:rPr>
              </w:pPr>
              <w:r>
                <w:rPr>
                  <w:noProof/>
                  <w:lang w:val="es-ES"/>
                </w:rPr>
                <w:lastRenderedPageBreak/>
                <w:t xml:space="preserve">IBM. (25 de Febrero de 2024). </w:t>
              </w:r>
              <w:r>
                <w:rPr>
                  <w:i/>
                  <w:iCs/>
                  <w:noProof/>
                  <w:lang w:val="es-ES"/>
                </w:rPr>
                <w:t>IBM.</w:t>
              </w:r>
              <w:r>
                <w:rPr>
                  <w:noProof/>
                  <w:lang w:val="es-ES"/>
                </w:rPr>
                <w:t xml:space="preserve"> Obtenido de https://www.ibm.com/es-es/topics/phishing</w:t>
              </w:r>
            </w:p>
            <w:p w14:paraId="0F609313" w14:textId="77777777" w:rsidR="009A6A5A" w:rsidRDefault="009A6A5A" w:rsidP="009A6A5A">
              <w:pPr>
                <w:pStyle w:val="Bibliografa"/>
                <w:ind w:left="720" w:hanging="720"/>
                <w:rPr>
                  <w:noProof/>
                  <w:lang w:val="es-ES"/>
                </w:rPr>
              </w:pPr>
              <w:r>
                <w:rPr>
                  <w:noProof/>
                  <w:lang w:val="es-ES"/>
                </w:rPr>
                <w:t xml:space="preserve">Instituto Costarricense de Estadística y Censos. (s.f.). </w:t>
              </w:r>
              <w:r>
                <w:rPr>
                  <w:i/>
                  <w:iCs/>
                  <w:noProof/>
                  <w:lang w:val="es-ES"/>
                </w:rPr>
                <w:t>INEC Costa Rica</w:t>
              </w:r>
              <w:r>
                <w:rPr>
                  <w:noProof/>
                  <w:lang w:val="es-ES"/>
                </w:rPr>
                <w:t>. Recuperado el 26 de Febrero de 2024, de https://inec.cr/</w:t>
              </w:r>
            </w:p>
            <w:p w14:paraId="06F6F3FB" w14:textId="77777777" w:rsidR="009A6A5A" w:rsidRDefault="009A6A5A" w:rsidP="009A6A5A">
              <w:pPr>
                <w:pStyle w:val="Bibliografa"/>
                <w:ind w:left="720" w:hanging="720"/>
                <w:rPr>
                  <w:noProof/>
                  <w:lang w:val="es-ES"/>
                </w:rPr>
              </w:pPr>
              <w:r>
                <w:rPr>
                  <w:noProof/>
                  <w:lang w:val="es-ES"/>
                </w:rPr>
                <w:t xml:space="preserve">Olson, K., O'Brien, W., Rogers, W., &amp; Charness, N. (2011). </w:t>
              </w:r>
              <w:r w:rsidRPr="009A6A5A">
                <w:rPr>
                  <w:noProof/>
                  <w:lang w:val="en-US"/>
                </w:rPr>
                <w:t xml:space="preserve">Diffusion of Technology: Frequency of Use for Younger and Older Adults. </w:t>
              </w:r>
              <w:r>
                <w:rPr>
                  <w:noProof/>
                  <w:lang w:val="es-ES"/>
                </w:rPr>
                <w:t xml:space="preserve">Ageing Int. 2011. </w:t>
              </w:r>
              <w:r>
                <w:rPr>
                  <w:i/>
                  <w:iCs/>
                  <w:noProof/>
                  <w:lang w:val="es-ES"/>
                </w:rPr>
                <w:t>National Library of Medicine</w:t>
              </w:r>
              <w:r>
                <w:rPr>
                  <w:noProof/>
                  <w:lang w:val="es-ES"/>
                </w:rPr>
                <w:t>.</w:t>
              </w:r>
            </w:p>
            <w:p w14:paraId="4AFAA0E0" w14:textId="77777777" w:rsidR="009A6A5A" w:rsidRDefault="009A6A5A" w:rsidP="009A6A5A">
              <w:pPr>
                <w:pStyle w:val="Bibliografa"/>
                <w:ind w:left="720" w:hanging="720"/>
                <w:rPr>
                  <w:noProof/>
                  <w:lang w:val="es-ES"/>
                </w:rPr>
              </w:pPr>
              <w:r>
                <w:rPr>
                  <w:noProof/>
                  <w:lang w:val="es-ES"/>
                </w:rPr>
                <w:t xml:space="preserve">Organismo de Investigación Judicial. (2020). </w:t>
              </w:r>
              <w:r>
                <w:rPr>
                  <w:i/>
                  <w:iCs/>
                  <w:noProof/>
                  <w:lang w:val="es-ES"/>
                </w:rPr>
                <w:t>Delitos Informáticos a adultos mayores.</w:t>
              </w:r>
              <w:r>
                <w:rPr>
                  <w:noProof/>
                  <w:lang w:val="es-ES"/>
                </w:rPr>
                <w:t xml:space="preserve"> San José.</w:t>
              </w:r>
            </w:p>
            <w:p w14:paraId="0BFA902A" w14:textId="77777777" w:rsidR="009A6A5A" w:rsidRDefault="009A6A5A" w:rsidP="009A6A5A">
              <w:pPr>
                <w:pStyle w:val="Bibliografa"/>
                <w:ind w:left="720" w:hanging="720"/>
                <w:rPr>
                  <w:noProof/>
                  <w:lang w:val="es-ES"/>
                </w:rPr>
              </w:pPr>
              <w:r>
                <w:rPr>
                  <w:noProof/>
                  <w:lang w:val="es-ES"/>
                </w:rPr>
                <w:t xml:space="preserve">Organismo de Investigación Judicial. (2022). </w:t>
              </w:r>
              <w:r>
                <w:rPr>
                  <w:i/>
                  <w:iCs/>
                  <w:noProof/>
                  <w:lang w:val="es-ES"/>
                </w:rPr>
                <w:t>Denuncias Por Fraude en Costa Rica 2016-2022.</w:t>
              </w:r>
              <w:r>
                <w:rPr>
                  <w:noProof/>
                  <w:lang w:val="es-ES"/>
                </w:rPr>
                <w:t xml:space="preserve"> San Jose.</w:t>
              </w:r>
            </w:p>
            <w:p w14:paraId="2679461E" w14:textId="77777777" w:rsidR="009A6A5A" w:rsidRDefault="009A6A5A" w:rsidP="009A6A5A">
              <w:pPr>
                <w:pStyle w:val="Bibliografa"/>
                <w:ind w:left="720" w:hanging="720"/>
                <w:rPr>
                  <w:noProof/>
                  <w:lang w:val="es-ES"/>
                </w:rPr>
              </w:pPr>
              <w:r>
                <w:rPr>
                  <w:noProof/>
                  <w:lang w:val="es-ES"/>
                </w:rPr>
                <w:t xml:space="preserve">Organismo de Investigación Judicial. (s.f.). </w:t>
              </w:r>
              <w:r>
                <w:rPr>
                  <w:i/>
                  <w:iCs/>
                  <w:noProof/>
                  <w:lang w:val="es-ES"/>
                </w:rPr>
                <w:t>Poder Judicial</w:t>
              </w:r>
              <w:r>
                <w:rPr>
                  <w:noProof/>
                  <w:lang w:val="es-ES"/>
                </w:rPr>
                <w:t>. Obtenido de https://servicios.poder-judicial.go.cr/index.php/tramites-y-servicios-institucionales/38-fraude-electronico</w:t>
              </w:r>
            </w:p>
            <w:p w14:paraId="1583C2D8" w14:textId="77777777" w:rsidR="009A6A5A" w:rsidRDefault="009A6A5A" w:rsidP="009A6A5A">
              <w:pPr>
                <w:pStyle w:val="Bibliografa"/>
                <w:ind w:left="720" w:hanging="720"/>
                <w:rPr>
                  <w:noProof/>
                  <w:lang w:val="es-ES"/>
                </w:rPr>
              </w:pPr>
              <w:r>
                <w:rPr>
                  <w:noProof/>
                  <w:lang w:val="es-ES"/>
                </w:rPr>
                <w:t xml:space="preserve">Peiró, R. (11 de Mayo de 2018). </w:t>
              </w:r>
              <w:r>
                <w:rPr>
                  <w:i/>
                  <w:iCs/>
                  <w:noProof/>
                  <w:lang w:val="es-ES"/>
                </w:rPr>
                <w:t>Economipedia.</w:t>
              </w:r>
              <w:r>
                <w:rPr>
                  <w:noProof/>
                  <w:lang w:val="es-ES"/>
                </w:rPr>
                <w:t xml:space="preserve"> Obtenido de https://economipedia.com/definiciones/nativo-digital.html</w:t>
              </w:r>
            </w:p>
            <w:p w14:paraId="7AD6990E" w14:textId="77777777" w:rsidR="009A6A5A" w:rsidRDefault="009A6A5A" w:rsidP="009A6A5A">
              <w:pPr>
                <w:pStyle w:val="Bibliografa"/>
                <w:ind w:left="720" w:hanging="720"/>
                <w:rPr>
                  <w:noProof/>
                  <w:lang w:val="es-ES"/>
                </w:rPr>
              </w:pPr>
              <w:r>
                <w:rPr>
                  <w:noProof/>
                  <w:lang w:val="es-ES"/>
                </w:rPr>
                <w:t xml:space="preserve">Ph. D. Castro, M. D. (18 de Mayo de 2020). </w:t>
              </w:r>
              <w:r>
                <w:rPr>
                  <w:i/>
                  <w:iCs/>
                  <w:noProof/>
                  <w:lang w:val="es-ES"/>
                </w:rPr>
                <w:t>Universidad de Costa Rica</w:t>
              </w:r>
              <w:r>
                <w:rPr>
                  <w:noProof/>
                  <w:lang w:val="es-ES"/>
                </w:rPr>
                <w:t>. (M. D. Castro, Editor) Recuperado el 25 de Febrero de 2024, de Universidad de Costa Rica: https://www.ucr.ac.cr/noticias/2020/05/18/voz-experta-las-personas-adultas-mayores-frente-a-las-tecnologias-de-la-informacion-y-la-comunicacion-tic.html</w:t>
              </w:r>
            </w:p>
            <w:p w14:paraId="15BA9DF5" w14:textId="77777777" w:rsidR="009A6A5A" w:rsidRDefault="009A6A5A" w:rsidP="009A6A5A">
              <w:pPr>
                <w:pStyle w:val="Bibliografa"/>
                <w:ind w:left="720" w:hanging="720"/>
                <w:rPr>
                  <w:noProof/>
                  <w:lang w:val="es-ES"/>
                </w:rPr>
              </w:pPr>
              <w:r>
                <w:rPr>
                  <w:noProof/>
                  <w:lang w:val="es-ES"/>
                </w:rPr>
                <w:t xml:space="preserve">Procuradoría General de la República. (s.f.). </w:t>
              </w:r>
              <w:r>
                <w:rPr>
                  <w:i/>
                  <w:iCs/>
                  <w:noProof/>
                  <w:lang w:val="es-ES"/>
                </w:rPr>
                <w:t>Sistema Costarricense de información Jurídica</w:t>
              </w:r>
              <w:r>
                <w:rPr>
                  <w:noProof/>
                  <w:lang w:val="es-ES"/>
                </w:rPr>
                <w:t>. Recuperado el 26 de Febrero de 2024, de http://www.pgrweb.go.cr/scij/Busqueda/Normativa/Normas/nrm_articulo.aspx?param1=NRA&amp;nValor1=1&amp;nValor2=5027&amp;nValor3=98548&amp;nValor5=215604</w:t>
              </w:r>
            </w:p>
            <w:p w14:paraId="334A7AD3" w14:textId="77777777" w:rsidR="009A6A5A" w:rsidRDefault="009A6A5A" w:rsidP="009A6A5A">
              <w:pPr>
                <w:pStyle w:val="Bibliografa"/>
                <w:ind w:left="720" w:hanging="720"/>
                <w:rPr>
                  <w:noProof/>
                  <w:lang w:val="es-ES"/>
                </w:rPr>
              </w:pPr>
              <w:r>
                <w:rPr>
                  <w:noProof/>
                  <w:lang w:val="es-ES"/>
                </w:rPr>
                <w:t xml:space="preserve">PROSIC. (2010). </w:t>
              </w:r>
              <w:r>
                <w:rPr>
                  <w:i/>
                  <w:iCs/>
                  <w:noProof/>
                  <w:lang w:val="es-ES"/>
                </w:rPr>
                <w:t>Hacia la Sociedad de la Información y el Conocimiento en Costa Rica, 2010.</w:t>
              </w:r>
              <w:r>
                <w:rPr>
                  <w:noProof/>
                  <w:lang w:val="es-ES"/>
                </w:rPr>
                <w:t xml:space="preserve"> San José: PROSIC.</w:t>
              </w:r>
            </w:p>
            <w:p w14:paraId="4B56BAAE" w14:textId="77777777" w:rsidR="009A6A5A" w:rsidRDefault="009A6A5A" w:rsidP="009A6A5A">
              <w:pPr>
                <w:pStyle w:val="Bibliografa"/>
                <w:ind w:left="720" w:hanging="720"/>
                <w:rPr>
                  <w:noProof/>
                  <w:lang w:val="es-ES"/>
                </w:rPr>
              </w:pPr>
              <w:r>
                <w:rPr>
                  <w:noProof/>
                  <w:lang w:val="es-ES"/>
                </w:rPr>
                <w:t xml:space="preserve">PROSIC. (s.f.). </w:t>
              </w:r>
              <w:r>
                <w:rPr>
                  <w:i/>
                  <w:iCs/>
                  <w:noProof/>
                  <w:lang w:val="es-ES"/>
                </w:rPr>
                <w:t>Programa Institucional Sociedad de la Información y el Conocimiento</w:t>
              </w:r>
              <w:r>
                <w:rPr>
                  <w:noProof/>
                  <w:lang w:val="es-ES"/>
                </w:rPr>
                <w:t>. Recuperado el 25 de Febrero de 2024, de http://www.prosic.ucr.ac.cr/</w:t>
              </w:r>
            </w:p>
            <w:p w14:paraId="594490BB" w14:textId="77777777" w:rsidR="009A6A5A" w:rsidRDefault="009A6A5A" w:rsidP="009A6A5A">
              <w:pPr>
                <w:pStyle w:val="Bibliografa"/>
                <w:ind w:left="720" w:hanging="720"/>
                <w:rPr>
                  <w:noProof/>
                  <w:lang w:val="es-ES"/>
                </w:rPr>
              </w:pPr>
              <w:r>
                <w:rPr>
                  <w:noProof/>
                  <w:lang w:val="es-ES"/>
                </w:rPr>
                <w:t xml:space="preserve">Quinayás Medina, G. (2021). Personas Adultas mayores frente a la Inclusión Social en América Latina: Un estudio de red. Volumen I. </w:t>
              </w:r>
              <w:r>
                <w:rPr>
                  <w:i/>
                  <w:iCs/>
                  <w:noProof/>
                  <w:lang w:val="es-ES"/>
                </w:rPr>
                <w:t>Personas Adultas mayores frente a la Inclusión Social en América Latina: Un estudio de red. Volumen I</w:t>
              </w:r>
              <w:r>
                <w:rPr>
                  <w:noProof/>
                  <w:lang w:val="es-ES"/>
                </w:rPr>
                <w:t>, 239.</w:t>
              </w:r>
            </w:p>
            <w:p w14:paraId="367148E0" w14:textId="77777777" w:rsidR="009A6A5A" w:rsidRDefault="009A6A5A" w:rsidP="009A6A5A">
              <w:pPr>
                <w:pStyle w:val="Bibliografa"/>
                <w:ind w:left="720" w:hanging="720"/>
                <w:rPr>
                  <w:noProof/>
                  <w:lang w:val="es-ES"/>
                </w:rPr>
              </w:pPr>
              <w:r>
                <w:rPr>
                  <w:noProof/>
                  <w:lang w:val="es-ES"/>
                </w:rPr>
                <w:lastRenderedPageBreak/>
                <w:t xml:space="preserve">Real Academia Española. (s.f.). </w:t>
              </w:r>
              <w:r>
                <w:rPr>
                  <w:i/>
                  <w:iCs/>
                  <w:noProof/>
                  <w:lang w:val="es-ES"/>
                </w:rPr>
                <w:t>Diccionario de la Real Academia Española</w:t>
              </w:r>
              <w:r>
                <w:rPr>
                  <w:noProof/>
                  <w:lang w:val="es-ES"/>
                </w:rPr>
                <w:t>. Recuperado el 27 de Febrero de 2024, de https://dle.rae.es/gerontolog%C3%ADa?m=form</w:t>
              </w:r>
            </w:p>
            <w:p w14:paraId="33058547" w14:textId="77777777" w:rsidR="009A6A5A" w:rsidRPr="009A6A5A" w:rsidRDefault="009A6A5A" w:rsidP="009A6A5A">
              <w:pPr>
                <w:pStyle w:val="Bibliografa"/>
                <w:ind w:left="720" w:hanging="720"/>
                <w:rPr>
                  <w:noProof/>
                  <w:lang w:val="en-US"/>
                </w:rPr>
              </w:pPr>
              <w:r w:rsidRPr="009A6A5A">
                <w:rPr>
                  <w:noProof/>
                  <w:lang w:val="en-US"/>
                </w:rPr>
                <w:t xml:space="preserve">Sayago, S., &amp; Blat, J. (2010). </w:t>
              </w:r>
              <w:r w:rsidRPr="009A6A5A">
                <w:rPr>
                  <w:i/>
                  <w:iCs/>
                  <w:noProof/>
                  <w:lang w:val="en-US"/>
                </w:rPr>
                <w:t>Telling the story of older people e-mailing: An ethnographical study. .</w:t>
              </w:r>
              <w:r w:rsidRPr="009A6A5A">
                <w:rPr>
                  <w:noProof/>
                  <w:lang w:val="en-US"/>
                </w:rPr>
                <w:t xml:space="preserve"> </w:t>
              </w:r>
            </w:p>
            <w:p w14:paraId="75D6CEB4" w14:textId="77777777" w:rsidR="009A6A5A" w:rsidRDefault="009A6A5A" w:rsidP="009A6A5A">
              <w:pPr>
                <w:pStyle w:val="Bibliografa"/>
                <w:ind w:left="720" w:hanging="720"/>
                <w:rPr>
                  <w:noProof/>
                  <w:lang w:val="es-ES"/>
                </w:rPr>
              </w:pPr>
              <w:r>
                <w:rPr>
                  <w:noProof/>
                  <w:lang w:val="es-ES"/>
                </w:rPr>
                <w:t xml:space="preserve">Solórzano Jiménez, E., &amp; Monge Montoya, L. D. (2022). </w:t>
              </w:r>
              <w:r>
                <w:rPr>
                  <w:i/>
                  <w:iCs/>
                  <w:noProof/>
                  <w:lang w:val="es-ES"/>
                </w:rPr>
                <w:t>Propuesta de un marco de trabajo para mejorar la seguridad en Internet para personas en edad laboral madura y personas adultas mayores de la asociación gerontológica costarricense que cuentan con alfabetización digital.</w:t>
              </w:r>
              <w:r>
                <w:rPr>
                  <w:noProof/>
                  <w:lang w:val="es-ES"/>
                </w:rPr>
                <w:t xml:space="preserve"> San José: Universidad Cenfotec.</w:t>
              </w:r>
            </w:p>
            <w:p w14:paraId="4CC4CE65" w14:textId="77777777" w:rsidR="009A6A5A" w:rsidRDefault="009A6A5A" w:rsidP="009A6A5A">
              <w:pPr>
                <w:pStyle w:val="Bibliografa"/>
                <w:ind w:left="720" w:hanging="720"/>
                <w:rPr>
                  <w:noProof/>
                  <w:lang w:val="es-ES"/>
                </w:rPr>
              </w:pPr>
              <w:r>
                <w:rPr>
                  <w:noProof/>
                  <w:lang w:val="es-ES"/>
                </w:rPr>
                <w:t xml:space="preserve">Sunkel, G., &amp; Ullmann, H. (Abril de 2019). </w:t>
              </w:r>
              <w:r>
                <w:rPr>
                  <w:i/>
                  <w:iCs/>
                  <w:noProof/>
                  <w:lang w:val="es-ES"/>
                </w:rPr>
                <w:t>Las Personas Mayores de América Latina en la era digital: Superación de la brecha digital.</w:t>
              </w:r>
              <w:r>
                <w:rPr>
                  <w:noProof/>
                  <w:lang w:val="es-ES"/>
                </w:rPr>
                <w:t xml:space="preserve"> CEPAL, Asuntos Sociales de la División de Desarrollo Social. CEPAL. Recuperado el 25 de 02 de 2024, de https://repositorio.cepal.org/server/api/core/bitstreams/80368184-dd91-4a12-a5b4-b3d23e870e45/content</w:t>
              </w:r>
            </w:p>
            <w:p w14:paraId="352ECE09" w14:textId="77777777" w:rsidR="009A6A5A" w:rsidRDefault="009A6A5A" w:rsidP="009A6A5A">
              <w:pPr>
                <w:pStyle w:val="Bibliografa"/>
                <w:ind w:left="720" w:hanging="720"/>
                <w:rPr>
                  <w:noProof/>
                  <w:lang w:val="es-ES"/>
                </w:rPr>
              </w:pPr>
              <w:r>
                <w:rPr>
                  <w:noProof/>
                  <w:lang w:val="es-ES"/>
                </w:rPr>
                <w:t xml:space="preserve">UCR), Programa Institucional Sociedad de la Información y el Conocimiento (PROSIC) Universidad de Costa Rica. (2017). </w:t>
              </w:r>
              <w:r>
                <w:rPr>
                  <w:i/>
                  <w:iCs/>
                  <w:noProof/>
                  <w:lang w:val="es-ES"/>
                </w:rPr>
                <w:t>Hacia la Sociedad de la Información y el Conocimiento en Costa Rica: Informe 2017/Programa Sociedad de la Información y el Conocimiento, Universidad de Costa Rica.</w:t>
              </w:r>
              <w:r>
                <w:rPr>
                  <w:noProof/>
                  <w:lang w:val="es-ES"/>
                </w:rPr>
                <w:t xml:space="preserve"> San José.: PROSIC, Universidad de Costa Rica. Obtenido de http://www.prosic.ucr.ac.cr/sites/default/files/recursos/informe_2017.pdf</w:t>
              </w:r>
            </w:p>
            <w:p w14:paraId="5FA304D6" w14:textId="77777777" w:rsidR="009A6A5A" w:rsidRDefault="009A6A5A" w:rsidP="009A6A5A">
              <w:pPr>
                <w:pStyle w:val="Bibliografa"/>
                <w:ind w:left="720" w:hanging="720"/>
                <w:rPr>
                  <w:noProof/>
                  <w:lang w:val="es-ES"/>
                </w:rPr>
              </w:pPr>
              <w:r>
                <w:rPr>
                  <w:noProof/>
                  <w:lang w:val="es-ES"/>
                </w:rPr>
                <w:t xml:space="preserve">Universidad de Costa Rica. (s.f.). </w:t>
              </w:r>
              <w:r>
                <w:rPr>
                  <w:i/>
                  <w:iCs/>
                  <w:noProof/>
                  <w:lang w:val="es-ES"/>
                </w:rPr>
                <w:t>Universidad de Costa Rica</w:t>
              </w:r>
              <w:r>
                <w:rPr>
                  <w:noProof/>
                  <w:lang w:val="es-ES"/>
                </w:rPr>
                <w:t>. Recuperado el 26 de Febrero de 2024, de https://www.ucr.ac.cr/</w:t>
              </w:r>
            </w:p>
            <w:p w14:paraId="0BFD7038" w14:textId="77777777" w:rsidR="009A6A5A" w:rsidRDefault="009A6A5A" w:rsidP="009A6A5A">
              <w:pPr>
                <w:pStyle w:val="Bibliografa"/>
                <w:ind w:left="720" w:hanging="720"/>
                <w:rPr>
                  <w:noProof/>
                  <w:lang w:val="es-ES"/>
                </w:rPr>
              </w:pPr>
              <w:r>
                <w:rPr>
                  <w:noProof/>
                  <w:lang w:val="es-ES"/>
                </w:rPr>
                <w:t xml:space="preserve">Universidad Latina de Costa Rica. (09 de Julio de 2020). </w:t>
              </w:r>
              <w:r>
                <w:rPr>
                  <w:i/>
                  <w:iCs/>
                  <w:noProof/>
                  <w:lang w:val="es-ES"/>
                </w:rPr>
                <w:t>Ulatina CR</w:t>
              </w:r>
              <w:r>
                <w:rPr>
                  <w:noProof/>
                  <w:lang w:val="es-ES"/>
                </w:rPr>
                <w:t>. Obtenido de https://www.ulatina.ac.cr/articulos/que-son-las-tic-y-para-que-sirven</w:t>
              </w:r>
            </w:p>
            <w:p w14:paraId="14C6CC18" w14:textId="77777777" w:rsidR="009A6A5A" w:rsidRDefault="009A6A5A" w:rsidP="009A6A5A">
              <w:pPr>
                <w:pStyle w:val="Bibliografa"/>
                <w:ind w:left="720" w:hanging="720"/>
                <w:rPr>
                  <w:noProof/>
                  <w:lang w:val="es-ES"/>
                </w:rPr>
              </w:pPr>
              <w:r>
                <w:rPr>
                  <w:noProof/>
                  <w:lang w:val="es-ES"/>
                </w:rPr>
                <w:t xml:space="preserve">Vega-Almeida, R. L. (2007). Brecha digital: un problema multidimensional de la sociedad emergente. En R. L. Vega-Almeida, </w:t>
              </w:r>
              <w:r>
                <w:rPr>
                  <w:i/>
                  <w:iCs/>
                  <w:noProof/>
                  <w:lang w:val="es-ES"/>
                </w:rPr>
                <w:t>Brecha digital: un problema multidimensional de la sociedad emergente</w:t>
              </w:r>
              <w:r>
                <w:rPr>
                  <w:noProof/>
                  <w:lang w:val="es-ES"/>
                </w:rPr>
                <w:t xml:space="preserve"> (pág. 102). Brasilia, Brasil.</w:t>
              </w:r>
            </w:p>
            <w:p w14:paraId="022EF5FE" w14:textId="2C2F1CCC" w:rsidR="00C77A66" w:rsidRDefault="00C77A66" w:rsidP="009A6A5A">
              <w:r>
                <w:rPr>
                  <w:b/>
                  <w:bCs/>
                </w:rPr>
                <w:fldChar w:fldCharType="end"/>
              </w:r>
            </w:p>
          </w:sdtContent>
        </w:sdt>
      </w:sdtContent>
    </w:sdt>
    <w:p w14:paraId="134DB4CD" w14:textId="77777777" w:rsidR="004C2F17" w:rsidRPr="00C77A66" w:rsidRDefault="004C2F17" w:rsidP="00C77A66">
      <w:pPr>
        <w:pStyle w:val="Ttulo1"/>
        <w:rPr>
          <w:lang w:val="es-ES"/>
        </w:rPr>
      </w:pPr>
    </w:p>
    <w:p w14:paraId="23ED3E1B" w14:textId="77777777" w:rsidR="00925627" w:rsidRPr="00925627" w:rsidRDefault="00925627" w:rsidP="004E4E2B">
      <w:pPr>
        <w:rPr>
          <w:rFonts w:cs="Times New Roman"/>
          <w:szCs w:val="24"/>
        </w:rPr>
      </w:pPr>
    </w:p>
    <w:sectPr w:rsidR="00925627" w:rsidRPr="00925627" w:rsidSect="002E7B63">
      <w:footerReference w:type="default" r:id="rId13"/>
      <w:pgSz w:w="12240" w:h="15840"/>
      <w:pgMar w:top="1418" w:right="1418" w:bottom="1418" w:left="1418"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MAN BEJARANO MARILYN GUADALUPE" w:date="2024-03-18T17:14:00Z" w:initials="RG">
    <w:p w14:paraId="02FE9B84" w14:textId="77777777" w:rsidR="00582F5E" w:rsidRDefault="00582F5E" w:rsidP="00582F5E">
      <w:r>
        <w:t xml:space="preserve">Los antecedentes de la investigación, o bien el estado del arte. Deben encontrarse al inicio del protocolo o diseño de investigación y no deben confundirse con el marco teórico. </w:t>
      </w:r>
      <w:r>
        <w:annotationRef/>
      </w:r>
    </w:p>
  </w:comment>
  <w:comment w:id="3" w:author="ROMAN BEJARANO MARILYN GUADALUPE" w:date="2024-03-18T17:14:00Z" w:initials="RG">
    <w:p w14:paraId="7CA0C747" w14:textId="77777777" w:rsidR="00582F5E" w:rsidRDefault="00582F5E" w:rsidP="00582F5E">
      <w:r>
        <w:t xml:space="preserve">Corregir el formato de todas las citas, donde citan. </w:t>
      </w:r>
      <w:r>
        <w:annotationRef/>
      </w:r>
    </w:p>
  </w:comment>
  <w:comment w:id="6" w:author="ROMAN BEJARANO MARILYN GUADALUPE" w:date="2024-03-18T17:07:00Z" w:initials="RG">
    <w:p w14:paraId="42EEB306" w14:textId="0425074F" w:rsidR="0DA41C36" w:rsidRDefault="0DA41C36">
      <w:r>
        <w:t xml:space="preserve">Párrafo de dos oraciones. Deben reformular redacción. </w:t>
      </w:r>
      <w:r>
        <w:annotationRef/>
      </w:r>
    </w:p>
  </w:comment>
  <w:comment w:id="7" w:author="PEREZ RAYO JACKSON ANTONIO" w:date="2024-04-15T15:35:00Z" w:initials="JP">
    <w:p w14:paraId="0DB0466F" w14:textId="77777777" w:rsidR="005B04B2" w:rsidRDefault="005B04B2" w:rsidP="005B04B2">
      <w:pPr>
        <w:pStyle w:val="Textocomentario"/>
        <w:jc w:val="left"/>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E9B84" w15:done="0"/>
  <w15:commentEx w15:paraId="7CA0C747" w15:done="0"/>
  <w15:commentEx w15:paraId="42EEB306" w15:done="1"/>
  <w15:commentEx w15:paraId="0DB0466F" w15:paraIdParent="42EEB3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BC9776" w16cex:dateUtc="2024-03-18T23:14:00Z"/>
  <w16cex:commentExtensible w16cex:durableId="124ABA28" w16cex:dateUtc="2024-03-18T23:14:00Z"/>
  <w16cex:commentExtensible w16cex:durableId="61F353E0" w16cex:dateUtc="2024-03-18T23:07:00Z"/>
  <w16cex:commentExtensible w16cex:durableId="0D797FE7" w16cex:dateUtc="2024-04-15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E9B84" w16cid:durableId="5EBC9776"/>
  <w16cid:commentId w16cid:paraId="7CA0C747" w16cid:durableId="124ABA28"/>
  <w16cid:commentId w16cid:paraId="42EEB306" w16cid:durableId="61F353E0"/>
  <w16cid:commentId w16cid:paraId="0DB0466F" w16cid:durableId="0D797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8F77" w14:textId="77777777" w:rsidR="002E7B63" w:rsidRDefault="002E7B63" w:rsidP="00FB3853">
      <w:pPr>
        <w:spacing w:after="0" w:line="240" w:lineRule="auto"/>
      </w:pPr>
      <w:r>
        <w:separator/>
      </w:r>
    </w:p>
  </w:endnote>
  <w:endnote w:type="continuationSeparator" w:id="0">
    <w:p w14:paraId="2912EB25" w14:textId="77777777" w:rsidR="002E7B63" w:rsidRDefault="002E7B63" w:rsidP="00FB3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334422"/>
      <w:docPartObj>
        <w:docPartGallery w:val="Page Numbers (Bottom of Page)"/>
        <w:docPartUnique/>
      </w:docPartObj>
    </w:sdtPr>
    <w:sdtContent>
      <w:p w14:paraId="034E8B77" w14:textId="46270E89" w:rsidR="00FB3853" w:rsidRDefault="00FB3853">
        <w:pPr>
          <w:pStyle w:val="Piedepgina"/>
          <w:jc w:val="right"/>
        </w:pPr>
        <w:r>
          <w:fldChar w:fldCharType="begin"/>
        </w:r>
        <w:r>
          <w:instrText>PAGE   \* MERGEFORMAT</w:instrText>
        </w:r>
        <w:r>
          <w:fldChar w:fldCharType="separate"/>
        </w:r>
        <w:r>
          <w:rPr>
            <w:lang w:val="es-ES"/>
          </w:rPr>
          <w:t>2</w:t>
        </w:r>
        <w:r>
          <w:fldChar w:fldCharType="end"/>
        </w:r>
      </w:p>
    </w:sdtContent>
  </w:sdt>
  <w:p w14:paraId="1C8EBD41" w14:textId="77777777" w:rsidR="00FB3853" w:rsidRDefault="00FB38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767E" w14:textId="77777777" w:rsidR="002E7B63" w:rsidRDefault="002E7B63" w:rsidP="00FB3853">
      <w:pPr>
        <w:spacing w:after="0" w:line="240" w:lineRule="auto"/>
      </w:pPr>
      <w:r>
        <w:separator/>
      </w:r>
    </w:p>
  </w:footnote>
  <w:footnote w:type="continuationSeparator" w:id="0">
    <w:p w14:paraId="2EE9D1C6" w14:textId="77777777" w:rsidR="002E7B63" w:rsidRDefault="002E7B63" w:rsidP="00FB3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408"/>
    <w:multiLevelType w:val="hybridMultilevel"/>
    <w:tmpl w:val="A31ABF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439D9"/>
    <w:multiLevelType w:val="hybridMultilevel"/>
    <w:tmpl w:val="CFCA10AE"/>
    <w:lvl w:ilvl="0" w:tplc="FFFFFFF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32065C4"/>
    <w:multiLevelType w:val="hybridMultilevel"/>
    <w:tmpl w:val="A31ABF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201445"/>
    <w:multiLevelType w:val="hybridMultilevel"/>
    <w:tmpl w:val="8674955E"/>
    <w:lvl w:ilvl="0" w:tplc="DCD0CFB0">
      <w:start w:val="1"/>
      <w:numFmt w:val="decimal"/>
      <w:pStyle w:val="Ttulo3"/>
      <w:lvlText w:val="%1.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C7C6BCD"/>
    <w:multiLevelType w:val="hybridMultilevel"/>
    <w:tmpl w:val="DE2A9B24"/>
    <w:lvl w:ilvl="0" w:tplc="24763674">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5" w15:restartNumberingAfterBreak="0">
    <w:nsid w:val="1FF65B0C"/>
    <w:multiLevelType w:val="hybridMultilevel"/>
    <w:tmpl w:val="A31ABF2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2641940"/>
    <w:multiLevelType w:val="hybridMultilevel"/>
    <w:tmpl w:val="E934042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B723ED2"/>
    <w:multiLevelType w:val="hybridMultilevel"/>
    <w:tmpl w:val="F4201098"/>
    <w:lvl w:ilvl="0" w:tplc="F0661D2C">
      <w:start w:val="1"/>
      <w:numFmt w:val="bullet"/>
      <w:pStyle w:val="Ttulos"/>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CAD00B6"/>
    <w:multiLevelType w:val="hybridMultilevel"/>
    <w:tmpl w:val="3732F606"/>
    <w:lvl w:ilvl="0" w:tplc="FFFFFFFF">
      <w:start w:val="1"/>
      <w:numFmt w:val="decimal"/>
      <w:lvlText w:val="%1."/>
      <w:lvlJc w:val="left"/>
      <w:pPr>
        <w:ind w:left="720" w:hanging="360"/>
      </w:pPr>
      <w:rPr>
        <w:rFonts w:hint="default"/>
      </w:rPr>
    </w:lvl>
    <w:lvl w:ilvl="1" w:tplc="FFFFFFFF">
      <w:start w:val="3"/>
      <w:numFmt w:val="decimal"/>
      <w:lvlText w:val="%2.1"/>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DC60AC"/>
    <w:multiLevelType w:val="hybridMultilevel"/>
    <w:tmpl w:val="DBA852E6"/>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10" w15:restartNumberingAfterBreak="0">
    <w:nsid w:val="430E2BE1"/>
    <w:multiLevelType w:val="hybridMultilevel"/>
    <w:tmpl w:val="3D1E389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1" w15:restartNumberingAfterBreak="0">
    <w:nsid w:val="47194CE0"/>
    <w:multiLevelType w:val="hybridMultilevel"/>
    <w:tmpl w:val="A31ABF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AB42EF"/>
    <w:multiLevelType w:val="hybridMultilevel"/>
    <w:tmpl w:val="3322E81C"/>
    <w:lvl w:ilvl="0" w:tplc="74042290">
      <w:start w:val="1"/>
      <w:numFmt w:val="decimal"/>
      <w:pStyle w:val="Prrafodelista"/>
      <w:lvlText w:val="%1.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3" w15:restartNumberingAfterBreak="0">
    <w:nsid w:val="58882D08"/>
    <w:multiLevelType w:val="hybridMultilevel"/>
    <w:tmpl w:val="851ABBA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E7C7700"/>
    <w:multiLevelType w:val="hybridMultilevel"/>
    <w:tmpl w:val="F57AFE4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6CE60C52"/>
    <w:multiLevelType w:val="multilevel"/>
    <w:tmpl w:val="B8AAD4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D7F7D8B"/>
    <w:multiLevelType w:val="hybridMultilevel"/>
    <w:tmpl w:val="3732F606"/>
    <w:lvl w:ilvl="0" w:tplc="140A000F">
      <w:start w:val="1"/>
      <w:numFmt w:val="decimal"/>
      <w:lvlText w:val="%1."/>
      <w:lvlJc w:val="left"/>
      <w:pPr>
        <w:ind w:left="720" w:hanging="360"/>
      </w:pPr>
      <w:rPr>
        <w:rFonts w:hint="default"/>
      </w:rPr>
    </w:lvl>
    <w:lvl w:ilvl="1" w:tplc="A762F150">
      <w:start w:val="3"/>
      <w:numFmt w:val="decimal"/>
      <w:lvlText w:val="%2.1"/>
      <w:lvlJc w:val="left"/>
      <w:pPr>
        <w:ind w:left="1440" w:hanging="360"/>
      </w:pPr>
      <w:rPr>
        <w:rFonts w:hint="default"/>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D1E41B6"/>
    <w:multiLevelType w:val="multilevel"/>
    <w:tmpl w:val="B8AAD4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05751491">
    <w:abstractNumId w:val="14"/>
  </w:num>
  <w:num w:numId="2" w16cid:durableId="1825966619">
    <w:abstractNumId w:val="15"/>
  </w:num>
  <w:num w:numId="3" w16cid:durableId="1387754450">
    <w:abstractNumId w:val="17"/>
  </w:num>
  <w:num w:numId="4" w16cid:durableId="1141775639">
    <w:abstractNumId w:val="16"/>
  </w:num>
  <w:num w:numId="5" w16cid:durableId="152912200">
    <w:abstractNumId w:val="3"/>
  </w:num>
  <w:num w:numId="6" w16cid:durableId="690567360">
    <w:abstractNumId w:val="12"/>
  </w:num>
  <w:num w:numId="7" w16cid:durableId="2094935746">
    <w:abstractNumId w:val="8"/>
  </w:num>
  <w:num w:numId="8" w16cid:durableId="1958294214">
    <w:abstractNumId w:val="1"/>
  </w:num>
  <w:num w:numId="9" w16cid:durableId="193808474">
    <w:abstractNumId w:val="6"/>
  </w:num>
  <w:num w:numId="10" w16cid:durableId="1852795578">
    <w:abstractNumId w:val="9"/>
  </w:num>
  <w:num w:numId="11" w16cid:durableId="838234099">
    <w:abstractNumId w:val="4"/>
  </w:num>
  <w:num w:numId="12" w16cid:durableId="2070029725">
    <w:abstractNumId w:val="10"/>
  </w:num>
  <w:num w:numId="13" w16cid:durableId="1147162557">
    <w:abstractNumId w:val="13"/>
  </w:num>
  <w:num w:numId="14" w16cid:durableId="1638991440">
    <w:abstractNumId w:val="5"/>
  </w:num>
  <w:num w:numId="15" w16cid:durableId="1267078204">
    <w:abstractNumId w:val="0"/>
  </w:num>
  <w:num w:numId="16" w16cid:durableId="1349793645">
    <w:abstractNumId w:val="2"/>
  </w:num>
  <w:num w:numId="17" w16cid:durableId="1943611983">
    <w:abstractNumId w:val="11"/>
  </w:num>
  <w:num w:numId="18" w16cid:durableId="152555816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AN BEJARANO MARILYN GUADALUPE">
    <w15:presenceInfo w15:providerId="AD" w15:userId="S::marilyn.roman0573@uhispano.ac.cr::86b93111-bcdf-4466-8cac-dd2fd4797385"/>
  </w15:person>
  <w15:person w15:author="PEREZ RAYO JACKSON ANTONIO">
    <w15:presenceInfo w15:providerId="AD" w15:userId="S::jackson.antonio@uhispano.ac.cr::0575500a-600f-42d0-894f-b4815e9e61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60"/>
    <w:rsid w:val="00000549"/>
    <w:rsid w:val="000005ED"/>
    <w:rsid w:val="00001602"/>
    <w:rsid w:val="000045A9"/>
    <w:rsid w:val="00004FB3"/>
    <w:rsid w:val="00014E8A"/>
    <w:rsid w:val="0002687B"/>
    <w:rsid w:val="00042727"/>
    <w:rsid w:val="00051432"/>
    <w:rsid w:val="000577DB"/>
    <w:rsid w:val="00063BC7"/>
    <w:rsid w:val="000672D6"/>
    <w:rsid w:val="00073160"/>
    <w:rsid w:val="000A2CE6"/>
    <w:rsid w:val="000C2A13"/>
    <w:rsid w:val="000C3699"/>
    <w:rsid w:val="000E3D9C"/>
    <w:rsid w:val="000F13D4"/>
    <w:rsid w:val="000F18D4"/>
    <w:rsid w:val="000F72E9"/>
    <w:rsid w:val="001011A3"/>
    <w:rsid w:val="00102F4D"/>
    <w:rsid w:val="00107B4D"/>
    <w:rsid w:val="001112CA"/>
    <w:rsid w:val="001268AF"/>
    <w:rsid w:val="00142FCE"/>
    <w:rsid w:val="001462E7"/>
    <w:rsid w:val="0015706A"/>
    <w:rsid w:val="00160385"/>
    <w:rsid w:val="001652B7"/>
    <w:rsid w:val="0017185F"/>
    <w:rsid w:val="0017400E"/>
    <w:rsid w:val="00176C0C"/>
    <w:rsid w:val="00185349"/>
    <w:rsid w:val="00185AF8"/>
    <w:rsid w:val="001956E7"/>
    <w:rsid w:val="00195B2D"/>
    <w:rsid w:val="001A1777"/>
    <w:rsid w:val="001A547C"/>
    <w:rsid w:val="001A7527"/>
    <w:rsid w:val="001B056F"/>
    <w:rsid w:val="001C2640"/>
    <w:rsid w:val="001D38B7"/>
    <w:rsid w:val="001E6D8F"/>
    <w:rsid w:val="00203EF1"/>
    <w:rsid w:val="002231CD"/>
    <w:rsid w:val="002263CE"/>
    <w:rsid w:val="00226751"/>
    <w:rsid w:val="00246DFB"/>
    <w:rsid w:val="002520F3"/>
    <w:rsid w:val="002603BE"/>
    <w:rsid w:val="00260EC9"/>
    <w:rsid w:val="00262E65"/>
    <w:rsid w:val="00275467"/>
    <w:rsid w:val="00275C62"/>
    <w:rsid w:val="002A78E3"/>
    <w:rsid w:val="002A7C66"/>
    <w:rsid w:val="002B1721"/>
    <w:rsid w:val="002B190E"/>
    <w:rsid w:val="002B27DB"/>
    <w:rsid w:val="002D6DCA"/>
    <w:rsid w:val="002E423E"/>
    <w:rsid w:val="002E7B63"/>
    <w:rsid w:val="002F6F06"/>
    <w:rsid w:val="00300E82"/>
    <w:rsid w:val="0030311C"/>
    <w:rsid w:val="003148AB"/>
    <w:rsid w:val="00316B4A"/>
    <w:rsid w:val="00320A46"/>
    <w:rsid w:val="00330DF6"/>
    <w:rsid w:val="0033147D"/>
    <w:rsid w:val="00334587"/>
    <w:rsid w:val="00336258"/>
    <w:rsid w:val="00340042"/>
    <w:rsid w:val="003632C7"/>
    <w:rsid w:val="00371783"/>
    <w:rsid w:val="003812F5"/>
    <w:rsid w:val="00384630"/>
    <w:rsid w:val="00385281"/>
    <w:rsid w:val="00386329"/>
    <w:rsid w:val="003876C0"/>
    <w:rsid w:val="00396431"/>
    <w:rsid w:val="00397AAB"/>
    <w:rsid w:val="003A30C2"/>
    <w:rsid w:val="003B5A93"/>
    <w:rsid w:val="003B628D"/>
    <w:rsid w:val="003C4172"/>
    <w:rsid w:val="003C5691"/>
    <w:rsid w:val="003D34CC"/>
    <w:rsid w:val="003D416F"/>
    <w:rsid w:val="003E15D6"/>
    <w:rsid w:val="003E5BF1"/>
    <w:rsid w:val="003F0257"/>
    <w:rsid w:val="003F2293"/>
    <w:rsid w:val="00401461"/>
    <w:rsid w:val="004066A6"/>
    <w:rsid w:val="0042002A"/>
    <w:rsid w:val="00424A68"/>
    <w:rsid w:val="00425ED5"/>
    <w:rsid w:val="00437816"/>
    <w:rsid w:val="004420B8"/>
    <w:rsid w:val="00447B71"/>
    <w:rsid w:val="004656F4"/>
    <w:rsid w:val="004719F9"/>
    <w:rsid w:val="00472CD6"/>
    <w:rsid w:val="00480FF2"/>
    <w:rsid w:val="004859F6"/>
    <w:rsid w:val="004A1A98"/>
    <w:rsid w:val="004A72EE"/>
    <w:rsid w:val="004C2F17"/>
    <w:rsid w:val="004C32CD"/>
    <w:rsid w:val="004E4E2B"/>
    <w:rsid w:val="0050631A"/>
    <w:rsid w:val="00523516"/>
    <w:rsid w:val="005239CA"/>
    <w:rsid w:val="00535B02"/>
    <w:rsid w:val="005364C8"/>
    <w:rsid w:val="00550B8A"/>
    <w:rsid w:val="00551B64"/>
    <w:rsid w:val="00552176"/>
    <w:rsid w:val="00574975"/>
    <w:rsid w:val="00574EAD"/>
    <w:rsid w:val="00577DB4"/>
    <w:rsid w:val="00580636"/>
    <w:rsid w:val="00582F5E"/>
    <w:rsid w:val="005A244F"/>
    <w:rsid w:val="005A29A2"/>
    <w:rsid w:val="005B04B2"/>
    <w:rsid w:val="005B38A6"/>
    <w:rsid w:val="005C218E"/>
    <w:rsid w:val="005D203A"/>
    <w:rsid w:val="005D51CF"/>
    <w:rsid w:val="005E0C2A"/>
    <w:rsid w:val="005F0AB5"/>
    <w:rsid w:val="005F3749"/>
    <w:rsid w:val="006002FC"/>
    <w:rsid w:val="0060110C"/>
    <w:rsid w:val="0060640B"/>
    <w:rsid w:val="0061181D"/>
    <w:rsid w:val="00620187"/>
    <w:rsid w:val="006217AC"/>
    <w:rsid w:val="006309EE"/>
    <w:rsid w:val="006322C5"/>
    <w:rsid w:val="00634ECE"/>
    <w:rsid w:val="00636FCE"/>
    <w:rsid w:val="00637B7F"/>
    <w:rsid w:val="0064057A"/>
    <w:rsid w:val="006463A2"/>
    <w:rsid w:val="00650229"/>
    <w:rsid w:val="00652735"/>
    <w:rsid w:val="006725F2"/>
    <w:rsid w:val="00684F89"/>
    <w:rsid w:val="00692FEE"/>
    <w:rsid w:val="006A2FB0"/>
    <w:rsid w:val="006B0D9C"/>
    <w:rsid w:val="006C2F3E"/>
    <w:rsid w:val="006D48C2"/>
    <w:rsid w:val="006E0F29"/>
    <w:rsid w:val="006E3A95"/>
    <w:rsid w:val="006E7743"/>
    <w:rsid w:val="006F3C83"/>
    <w:rsid w:val="006F5B6F"/>
    <w:rsid w:val="00710019"/>
    <w:rsid w:val="007116BA"/>
    <w:rsid w:val="00711C4D"/>
    <w:rsid w:val="00711EF5"/>
    <w:rsid w:val="007120A2"/>
    <w:rsid w:val="007124DD"/>
    <w:rsid w:val="007135CC"/>
    <w:rsid w:val="00717428"/>
    <w:rsid w:val="00717D70"/>
    <w:rsid w:val="0072066A"/>
    <w:rsid w:val="00725DA7"/>
    <w:rsid w:val="007304E0"/>
    <w:rsid w:val="00736FB4"/>
    <w:rsid w:val="00747DF3"/>
    <w:rsid w:val="0075275E"/>
    <w:rsid w:val="0076466E"/>
    <w:rsid w:val="0076701D"/>
    <w:rsid w:val="007764C4"/>
    <w:rsid w:val="007922AD"/>
    <w:rsid w:val="00792FB4"/>
    <w:rsid w:val="00794361"/>
    <w:rsid w:val="0079611D"/>
    <w:rsid w:val="00797E5B"/>
    <w:rsid w:val="007A2930"/>
    <w:rsid w:val="007A3E3F"/>
    <w:rsid w:val="007B3551"/>
    <w:rsid w:val="007C080C"/>
    <w:rsid w:val="007C08FC"/>
    <w:rsid w:val="007C0A0E"/>
    <w:rsid w:val="007C3222"/>
    <w:rsid w:val="007C426B"/>
    <w:rsid w:val="007D0F87"/>
    <w:rsid w:val="007D451E"/>
    <w:rsid w:val="007E7EF6"/>
    <w:rsid w:val="00807A40"/>
    <w:rsid w:val="00810496"/>
    <w:rsid w:val="00813B1E"/>
    <w:rsid w:val="0082548C"/>
    <w:rsid w:val="00826D2D"/>
    <w:rsid w:val="00827233"/>
    <w:rsid w:val="00832FD1"/>
    <w:rsid w:val="00836405"/>
    <w:rsid w:val="00852932"/>
    <w:rsid w:val="0085661A"/>
    <w:rsid w:val="008750FF"/>
    <w:rsid w:val="008816B2"/>
    <w:rsid w:val="00886C81"/>
    <w:rsid w:val="008A0287"/>
    <w:rsid w:val="008A0BA0"/>
    <w:rsid w:val="008A22F6"/>
    <w:rsid w:val="008B05FC"/>
    <w:rsid w:val="008B461B"/>
    <w:rsid w:val="008C65D9"/>
    <w:rsid w:val="008C6795"/>
    <w:rsid w:val="008E3B6F"/>
    <w:rsid w:val="009148B9"/>
    <w:rsid w:val="009240CF"/>
    <w:rsid w:val="00925627"/>
    <w:rsid w:val="00934A84"/>
    <w:rsid w:val="00936805"/>
    <w:rsid w:val="0094117C"/>
    <w:rsid w:val="00957F9D"/>
    <w:rsid w:val="00971920"/>
    <w:rsid w:val="0097388E"/>
    <w:rsid w:val="00991DD7"/>
    <w:rsid w:val="009929FE"/>
    <w:rsid w:val="009976D3"/>
    <w:rsid w:val="009A59BD"/>
    <w:rsid w:val="009A6A5A"/>
    <w:rsid w:val="009C0440"/>
    <w:rsid w:val="009C1B4C"/>
    <w:rsid w:val="009C4B02"/>
    <w:rsid w:val="009D17B5"/>
    <w:rsid w:val="009D2977"/>
    <w:rsid w:val="009E0FDC"/>
    <w:rsid w:val="00A053D2"/>
    <w:rsid w:val="00A1080D"/>
    <w:rsid w:val="00A2754D"/>
    <w:rsid w:val="00A41C6C"/>
    <w:rsid w:val="00A51D5C"/>
    <w:rsid w:val="00A52B07"/>
    <w:rsid w:val="00A54B70"/>
    <w:rsid w:val="00A61E1C"/>
    <w:rsid w:val="00A6544A"/>
    <w:rsid w:val="00A65BD8"/>
    <w:rsid w:val="00A65D0D"/>
    <w:rsid w:val="00A8382D"/>
    <w:rsid w:val="00A937BB"/>
    <w:rsid w:val="00AB5670"/>
    <w:rsid w:val="00AC1788"/>
    <w:rsid w:val="00AC70C3"/>
    <w:rsid w:val="00AF0ED9"/>
    <w:rsid w:val="00AF2B15"/>
    <w:rsid w:val="00AF34D4"/>
    <w:rsid w:val="00AF3956"/>
    <w:rsid w:val="00AF6A87"/>
    <w:rsid w:val="00B27255"/>
    <w:rsid w:val="00B278C7"/>
    <w:rsid w:val="00B3736D"/>
    <w:rsid w:val="00B43916"/>
    <w:rsid w:val="00B450EE"/>
    <w:rsid w:val="00B57B81"/>
    <w:rsid w:val="00B65DFB"/>
    <w:rsid w:val="00B66B97"/>
    <w:rsid w:val="00B8734C"/>
    <w:rsid w:val="00B87DD7"/>
    <w:rsid w:val="00BB1A67"/>
    <w:rsid w:val="00BD62F2"/>
    <w:rsid w:val="00BF6054"/>
    <w:rsid w:val="00C01BA4"/>
    <w:rsid w:val="00C069D9"/>
    <w:rsid w:val="00C1494E"/>
    <w:rsid w:val="00C1796D"/>
    <w:rsid w:val="00C24C38"/>
    <w:rsid w:val="00C335AD"/>
    <w:rsid w:val="00C36342"/>
    <w:rsid w:val="00C3665C"/>
    <w:rsid w:val="00C44F95"/>
    <w:rsid w:val="00C57DCC"/>
    <w:rsid w:val="00C7324E"/>
    <w:rsid w:val="00C74D43"/>
    <w:rsid w:val="00C76538"/>
    <w:rsid w:val="00C77A66"/>
    <w:rsid w:val="00C8341F"/>
    <w:rsid w:val="00CA4C06"/>
    <w:rsid w:val="00CA5B0A"/>
    <w:rsid w:val="00CB5F2C"/>
    <w:rsid w:val="00CC4A2F"/>
    <w:rsid w:val="00CD5408"/>
    <w:rsid w:val="00CD7C38"/>
    <w:rsid w:val="00CE4040"/>
    <w:rsid w:val="00CE4EA7"/>
    <w:rsid w:val="00CE6CBC"/>
    <w:rsid w:val="00D013BE"/>
    <w:rsid w:val="00D04681"/>
    <w:rsid w:val="00D07A31"/>
    <w:rsid w:val="00D25BA3"/>
    <w:rsid w:val="00D33412"/>
    <w:rsid w:val="00D34E28"/>
    <w:rsid w:val="00D359C3"/>
    <w:rsid w:val="00D35EFC"/>
    <w:rsid w:val="00D35F10"/>
    <w:rsid w:val="00D4577F"/>
    <w:rsid w:val="00D54E1A"/>
    <w:rsid w:val="00D57BB0"/>
    <w:rsid w:val="00D724CF"/>
    <w:rsid w:val="00D829F1"/>
    <w:rsid w:val="00DA25C8"/>
    <w:rsid w:val="00DA2C90"/>
    <w:rsid w:val="00DC45F3"/>
    <w:rsid w:val="00DC4B79"/>
    <w:rsid w:val="00DD3C7D"/>
    <w:rsid w:val="00DD5E37"/>
    <w:rsid w:val="00DD68EA"/>
    <w:rsid w:val="00DE2941"/>
    <w:rsid w:val="00DE68E0"/>
    <w:rsid w:val="00E017C1"/>
    <w:rsid w:val="00E0345B"/>
    <w:rsid w:val="00E047F7"/>
    <w:rsid w:val="00E14AAC"/>
    <w:rsid w:val="00E17DF9"/>
    <w:rsid w:val="00E25E83"/>
    <w:rsid w:val="00E35509"/>
    <w:rsid w:val="00E43CD0"/>
    <w:rsid w:val="00E53E70"/>
    <w:rsid w:val="00E801FF"/>
    <w:rsid w:val="00E8405A"/>
    <w:rsid w:val="00E915D8"/>
    <w:rsid w:val="00E93DD1"/>
    <w:rsid w:val="00E95DAD"/>
    <w:rsid w:val="00EA2B94"/>
    <w:rsid w:val="00EA5F40"/>
    <w:rsid w:val="00EA62BD"/>
    <w:rsid w:val="00EA79FC"/>
    <w:rsid w:val="00EB26CC"/>
    <w:rsid w:val="00EC2395"/>
    <w:rsid w:val="00EF6E76"/>
    <w:rsid w:val="00F0215B"/>
    <w:rsid w:val="00F05D8D"/>
    <w:rsid w:val="00F252AB"/>
    <w:rsid w:val="00F377E6"/>
    <w:rsid w:val="00F6540A"/>
    <w:rsid w:val="00F720D2"/>
    <w:rsid w:val="00F811F6"/>
    <w:rsid w:val="00F84DC4"/>
    <w:rsid w:val="00F90991"/>
    <w:rsid w:val="00FB19D6"/>
    <w:rsid w:val="00FB3853"/>
    <w:rsid w:val="00FB5C2B"/>
    <w:rsid w:val="00FD24FE"/>
    <w:rsid w:val="00FD5E1A"/>
    <w:rsid w:val="00FE07E2"/>
    <w:rsid w:val="00FE1077"/>
    <w:rsid w:val="00FE3925"/>
    <w:rsid w:val="00FF3CAD"/>
    <w:rsid w:val="00FF6B11"/>
    <w:rsid w:val="02BAFFEC"/>
    <w:rsid w:val="03BAEA75"/>
    <w:rsid w:val="06270956"/>
    <w:rsid w:val="0DA41C36"/>
    <w:rsid w:val="160F503D"/>
    <w:rsid w:val="1F9EBCFD"/>
    <w:rsid w:val="271936FA"/>
    <w:rsid w:val="2A50D7BC"/>
    <w:rsid w:val="31CEDCFF"/>
    <w:rsid w:val="3B2D297F"/>
    <w:rsid w:val="3DA689CE"/>
    <w:rsid w:val="48085288"/>
    <w:rsid w:val="57C5964D"/>
    <w:rsid w:val="60FE98E5"/>
    <w:rsid w:val="66878EE4"/>
    <w:rsid w:val="69DE7E26"/>
    <w:rsid w:val="6B88F9A8"/>
    <w:rsid w:val="7DC5ADEB"/>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2AAD"/>
  <w15:chartTrackingRefBased/>
  <w15:docId w15:val="{FFFFAA35-4220-4BF6-AACC-5E18A466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94"/>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073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5281"/>
    <w:pPr>
      <w:keepNext/>
      <w:keepLines/>
      <w:spacing w:before="160" w:after="80"/>
      <w:outlineLvl w:val="1"/>
    </w:pPr>
    <w:rPr>
      <w:rFonts w:eastAsiaTheme="majorEastAsia" w:cstheme="majorBidi"/>
      <w:sz w:val="28"/>
      <w:szCs w:val="32"/>
    </w:rPr>
  </w:style>
  <w:style w:type="paragraph" w:styleId="Ttulo3">
    <w:name w:val="heading 3"/>
    <w:basedOn w:val="Normal"/>
    <w:next w:val="Normal"/>
    <w:link w:val="Ttulo3Car"/>
    <w:uiPriority w:val="9"/>
    <w:unhideWhenUsed/>
    <w:qFormat/>
    <w:rsid w:val="00FD24FE"/>
    <w:pPr>
      <w:keepNext/>
      <w:keepLines/>
      <w:numPr>
        <w:numId w:val="5"/>
      </w:numPr>
      <w:spacing w:before="160" w:after="80"/>
      <w:outlineLvl w:val="2"/>
    </w:pPr>
    <w:rPr>
      <w:rFonts w:eastAsiaTheme="majorEastAsia" w:cstheme="majorBidi"/>
      <w:color w:val="000000" w:themeColor="text1"/>
      <w:szCs w:val="28"/>
    </w:rPr>
  </w:style>
  <w:style w:type="paragraph" w:styleId="Ttulo4">
    <w:name w:val="heading 4"/>
    <w:basedOn w:val="Normal"/>
    <w:next w:val="Normal"/>
    <w:link w:val="Ttulo4Car"/>
    <w:uiPriority w:val="9"/>
    <w:semiHidden/>
    <w:unhideWhenUsed/>
    <w:qFormat/>
    <w:rsid w:val="000731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31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31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31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31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31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1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5281"/>
    <w:rPr>
      <w:rFonts w:ascii="Times New Roman" w:eastAsiaTheme="majorEastAsia" w:hAnsi="Times New Roman" w:cstheme="majorBidi"/>
      <w:sz w:val="28"/>
      <w:szCs w:val="32"/>
    </w:rPr>
  </w:style>
  <w:style w:type="character" w:customStyle="1" w:styleId="Ttulo3Car">
    <w:name w:val="Título 3 Car"/>
    <w:basedOn w:val="Fuentedeprrafopredeter"/>
    <w:link w:val="Ttulo3"/>
    <w:uiPriority w:val="9"/>
    <w:rsid w:val="00FD24FE"/>
    <w:rPr>
      <w:rFonts w:ascii="Times New Roman" w:eastAsiaTheme="majorEastAsia" w:hAnsi="Times New Roman" w:cstheme="majorBidi"/>
      <w:color w:val="000000" w:themeColor="text1"/>
      <w:sz w:val="24"/>
      <w:szCs w:val="28"/>
    </w:rPr>
  </w:style>
  <w:style w:type="character" w:customStyle="1" w:styleId="Ttulo4Car">
    <w:name w:val="Título 4 Car"/>
    <w:basedOn w:val="Fuentedeprrafopredeter"/>
    <w:link w:val="Ttulo4"/>
    <w:uiPriority w:val="9"/>
    <w:semiHidden/>
    <w:rsid w:val="000731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31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31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31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31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3160"/>
    <w:rPr>
      <w:rFonts w:eastAsiaTheme="majorEastAsia" w:cstheme="majorBidi"/>
      <w:color w:val="272727" w:themeColor="text1" w:themeTint="D8"/>
    </w:rPr>
  </w:style>
  <w:style w:type="paragraph" w:styleId="Ttulo">
    <w:name w:val="Title"/>
    <w:basedOn w:val="Normal"/>
    <w:next w:val="Normal"/>
    <w:link w:val="TtuloCar"/>
    <w:uiPriority w:val="10"/>
    <w:qFormat/>
    <w:rsid w:val="00073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31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17AC"/>
    <w:pPr>
      <w:numPr>
        <w:ilvl w:val="1"/>
      </w:numPr>
    </w:pPr>
    <w:rPr>
      <w:rFonts w:eastAsiaTheme="majorEastAsia" w:cstheme="majorBidi"/>
      <w:spacing w:val="15"/>
      <w:szCs w:val="28"/>
    </w:rPr>
  </w:style>
  <w:style w:type="character" w:customStyle="1" w:styleId="SubttuloCar">
    <w:name w:val="Subtítulo Car"/>
    <w:basedOn w:val="Fuentedeprrafopredeter"/>
    <w:link w:val="Subttulo"/>
    <w:uiPriority w:val="11"/>
    <w:rsid w:val="006217AC"/>
    <w:rPr>
      <w:rFonts w:ascii="Times New Roman" w:eastAsiaTheme="majorEastAsia" w:hAnsi="Times New Roman" w:cstheme="majorBidi"/>
      <w:spacing w:val="15"/>
      <w:sz w:val="24"/>
      <w:szCs w:val="28"/>
    </w:rPr>
  </w:style>
  <w:style w:type="paragraph" w:styleId="Cita">
    <w:name w:val="Quote"/>
    <w:basedOn w:val="Normal"/>
    <w:next w:val="Normal"/>
    <w:link w:val="CitaCar"/>
    <w:uiPriority w:val="29"/>
    <w:qFormat/>
    <w:rsid w:val="00073160"/>
    <w:pPr>
      <w:spacing w:before="160"/>
      <w:jc w:val="center"/>
    </w:pPr>
    <w:rPr>
      <w:i/>
      <w:iCs/>
      <w:color w:val="404040" w:themeColor="text1" w:themeTint="BF"/>
    </w:rPr>
  </w:style>
  <w:style w:type="character" w:customStyle="1" w:styleId="CitaCar">
    <w:name w:val="Cita Car"/>
    <w:basedOn w:val="Fuentedeprrafopredeter"/>
    <w:link w:val="Cita"/>
    <w:uiPriority w:val="29"/>
    <w:rsid w:val="00073160"/>
    <w:rPr>
      <w:i/>
      <w:iCs/>
      <w:color w:val="404040" w:themeColor="text1" w:themeTint="BF"/>
    </w:rPr>
  </w:style>
  <w:style w:type="paragraph" w:styleId="Prrafodelista">
    <w:name w:val="List Paragraph"/>
    <w:basedOn w:val="Normal"/>
    <w:uiPriority w:val="34"/>
    <w:qFormat/>
    <w:rsid w:val="0002687B"/>
    <w:pPr>
      <w:numPr>
        <w:numId w:val="6"/>
      </w:numPr>
      <w:contextualSpacing/>
    </w:pPr>
  </w:style>
  <w:style w:type="character" w:styleId="nfasisintenso">
    <w:name w:val="Intense Emphasis"/>
    <w:basedOn w:val="Fuentedeprrafopredeter"/>
    <w:uiPriority w:val="21"/>
    <w:qFormat/>
    <w:rsid w:val="00073160"/>
    <w:rPr>
      <w:i/>
      <w:iCs/>
      <w:color w:val="0F4761" w:themeColor="accent1" w:themeShade="BF"/>
    </w:rPr>
  </w:style>
  <w:style w:type="paragraph" w:styleId="Citadestacada">
    <w:name w:val="Intense Quote"/>
    <w:basedOn w:val="Normal"/>
    <w:next w:val="Normal"/>
    <w:link w:val="CitadestacadaCar"/>
    <w:uiPriority w:val="30"/>
    <w:qFormat/>
    <w:rsid w:val="00073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3160"/>
    <w:rPr>
      <w:i/>
      <w:iCs/>
      <w:color w:val="0F4761" w:themeColor="accent1" w:themeShade="BF"/>
    </w:rPr>
  </w:style>
  <w:style w:type="character" w:styleId="Referenciaintensa">
    <w:name w:val="Intense Reference"/>
    <w:basedOn w:val="Fuentedeprrafopredeter"/>
    <w:uiPriority w:val="32"/>
    <w:qFormat/>
    <w:rsid w:val="00073160"/>
    <w:rPr>
      <w:b/>
      <w:bCs/>
      <w:smallCaps/>
      <w:color w:val="0F4761" w:themeColor="accent1" w:themeShade="BF"/>
      <w:spacing w:val="5"/>
    </w:rPr>
  </w:style>
  <w:style w:type="paragraph" w:customStyle="1" w:styleId="Ttulos">
    <w:name w:val="Títulos"/>
    <w:basedOn w:val="Ttulo1"/>
    <w:autoRedefine/>
    <w:qFormat/>
    <w:rsid w:val="00FE07E2"/>
    <w:pPr>
      <w:numPr>
        <w:numId w:val="18"/>
      </w:numPr>
    </w:pPr>
    <w:rPr>
      <w:rFonts w:ascii="Times New Roman" w:hAnsi="Times New Roman" w:cs="Times New Roman"/>
      <w:color w:val="auto"/>
      <w:sz w:val="32"/>
      <w:szCs w:val="32"/>
    </w:rPr>
  </w:style>
  <w:style w:type="paragraph" w:styleId="Bibliografa">
    <w:name w:val="Bibliography"/>
    <w:basedOn w:val="Normal"/>
    <w:next w:val="Normal"/>
    <w:uiPriority w:val="37"/>
    <w:unhideWhenUsed/>
    <w:rsid w:val="006725F2"/>
  </w:style>
  <w:style w:type="character" w:styleId="Hipervnculo">
    <w:name w:val="Hyperlink"/>
    <w:basedOn w:val="Fuentedeprrafopredeter"/>
    <w:uiPriority w:val="99"/>
    <w:unhideWhenUsed/>
    <w:rsid w:val="00401461"/>
    <w:rPr>
      <w:color w:val="0000FF"/>
      <w:u w:val="single"/>
    </w:rPr>
  </w:style>
  <w:style w:type="paragraph" w:styleId="Encabezado">
    <w:name w:val="header"/>
    <w:basedOn w:val="Normal"/>
    <w:link w:val="EncabezadoCar"/>
    <w:uiPriority w:val="99"/>
    <w:unhideWhenUsed/>
    <w:rsid w:val="00FB38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3853"/>
    <w:rPr>
      <w:rFonts w:ascii="Times New Roman" w:hAnsi="Times New Roman"/>
      <w:sz w:val="24"/>
    </w:rPr>
  </w:style>
  <w:style w:type="paragraph" w:styleId="Piedepgina">
    <w:name w:val="footer"/>
    <w:basedOn w:val="Normal"/>
    <w:link w:val="PiedepginaCar"/>
    <w:uiPriority w:val="99"/>
    <w:unhideWhenUsed/>
    <w:rsid w:val="00FB38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3853"/>
    <w:rPr>
      <w:rFonts w:ascii="Times New Roman" w:hAnsi="Times New Roman"/>
      <w:sz w:val="24"/>
    </w:rPr>
  </w:style>
  <w:style w:type="paragraph" w:styleId="TtuloTDC">
    <w:name w:val="TOC Heading"/>
    <w:basedOn w:val="Ttulo1"/>
    <w:next w:val="Normal"/>
    <w:uiPriority w:val="39"/>
    <w:unhideWhenUsed/>
    <w:qFormat/>
    <w:rsid w:val="00FB3853"/>
    <w:pPr>
      <w:spacing w:before="240" w:after="0" w:line="259" w:lineRule="auto"/>
      <w:jc w:val="left"/>
      <w:outlineLvl w:val="9"/>
    </w:pPr>
    <w:rPr>
      <w:kern w:val="0"/>
      <w:sz w:val="32"/>
      <w:szCs w:val="32"/>
      <w:lang w:eastAsia="es-CR"/>
    </w:rPr>
  </w:style>
  <w:style w:type="paragraph" w:styleId="TDC1">
    <w:name w:val="toc 1"/>
    <w:basedOn w:val="Normal"/>
    <w:next w:val="Normal"/>
    <w:autoRedefine/>
    <w:uiPriority w:val="39"/>
    <w:unhideWhenUsed/>
    <w:rsid w:val="00FB3853"/>
    <w:pPr>
      <w:spacing w:after="100"/>
    </w:pPr>
  </w:style>
  <w:style w:type="paragraph" w:styleId="TDC2">
    <w:name w:val="toc 2"/>
    <w:basedOn w:val="Normal"/>
    <w:next w:val="Normal"/>
    <w:autoRedefine/>
    <w:uiPriority w:val="39"/>
    <w:unhideWhenUsed/>
    <w:rsid w:val="00FB3853"/>
    <w:pPr>
      <w:spacing w:after="100"/>
      <w:ind w:left="240"/>
    </w:pPr>
  </w:style>
  <w:style w:type="paragraph" w:styleId="NormalWeb">
    <w:name w:val="Normal (Web)"/>
    <w:basedOn w:val="Normal"/>
    <w:uiPriority w:val="99"/>
    <w:unhideWhenUsed/>
    <w:rsid w:val="00FB19D6"/>
    <w:pPr>
      <w:spacing w:before="100" w:beforeAutospacing="1" w:after="100" w:afterAutospacing="1" w:line="240" w:lineRule="auto"/>
      <w:jc w:val="left"/>
    </w:pPr>
    <w:rPr>
      <w:rFonts w:eastAsia="Times New Roman" w:cs="Times New Roman"/>
      <w:kern w:val="0"/>
      <w:szCs w:val="24"/>
      <w:lang w:eastAsia="es-CR"/>
    </w:rPr>
  </w:style>
  <w:style w:type="character" w:styleId="Mencinsinresolver">
    <w:name w:val="Unresolved Mention"/>
    <w:basedOn w:val="Fuentedeprrafopredeter"/>
    <w:uiPriority w:val="99"/>
    <w:semiHidden/>
    <w:unhideWhenUsed/>
    <w:rsid w:val="00794361"/>
    <w:rPr>
      <w:color w:val="605E5C"/>
      <w:shd w:val="clear" w:color="auto" w:fill="E1DFDD"/>
    </w:rPr>
  </w:style>
  <w:style w:type="character" w:customStyle="1" w:styleId="field-name-field-definicion">
    <w:name w:val="field-name-field-definicion"/>
    <w:basedOn w:val="Fuentedeprrafopredeter"/>
    <w:rsid w:val="001462E7"/>
  </w:style>
  <w:style w:type="character" w:styleId="nfasis">
    <w:name w:val="Emphasis"/>
    <w:basedOn w:val="Fuentedeprrafopredeter"/>
    <w:uiPriority w:val="20"/>
    <w:qFormat/>
    <w:rsid w:val="00D57BB0"/>
    <w:rPr>
      <w:i/>
      <w:iCs/>
    </w:rPr>
  </w:style>
  <w:style w:type="character" w:styleId="Textoennegrita">
    <w:name w:val="Strong"/>
    <w:basedOn w:val="Fuentedeprrafopredeter"/>
    <w:uiPriority w:val="22"/>
    <w:qFormat/>
    <w:rsid w:val="00A1080D"/>
    <w:rPr>
      <w:b/>
      <w:bCs/>
    </w:rPr>
  </w:style>
  <w:style w:type="character" w:styleId="Hipervnculovisitado">
    <w:name w:val="FollowedHyperlink"/>
    <w:basedOn w:val="Fuentedeprrafopredeter"/>
    <w:uiPriority w:val="99"/>
    <w:semiHidden/>
    <w:unhideWhenUsed/>
    <w:rsid w:val="002D6DCA"/>
    <w:rPr>
      <w:color w:val="96607D" w:themeColor="followedHyperlink"/>
      <w:u w:val="single"/>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rFonts w:ascii="Times New Roman" w:hAnsi="Times New Roman"/>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E423E"/>
    <w:pPr>
      <w:spacing w:after="0" w:line="240" w:lineRule="auto"/>
    </w:pPr>
    <w:rPr>
      <w:rFonts w:ascii="Times New Roman" w:hAnsi="Times New Roman"/>
      <w:sz w:val="24"/>
    </w:rPr>
  </w:style>
  <w:style w:type="paragraph" w:styleId="Asuntodelcomentario">
    <w:name w:val="annotation subject"/>
    <w:basedOn w:val="Textocomentario"/>
    <w:next w:val="Textocomentario"/>
    <w:link w:val="AsuntodelcomentarioCar"/>
    <w:uiPriority w:val="99"/>
    <w:semiHidden/>
    <w:unhideWhenUsed/>
    <w:rsid w:val="005B04B2"/>
    <w:rPr>
      <w:b/>
      <w:bCs/>
    </w:rPr>
  </w:style>
  <w:style w:type="character" w:customStyle="1" w:styleId="AsuntodelcomentarioCar">
    <w:name w:val="Asunto del comentario Car"/>
    <w:basedOn w:val="TextocomentarioCar"/>
    <w:link w:val="Asuntodelcomentario"/>
    <w:uiPriority w:val="99"/>
    <w:semiHidden/>
    <w:rsid w:val="005B04B2"/>
    <w:rPr>
      <w:rFonts w:ascii="Times New Roman" w:hAnsi="Times New Roman"/>
      <w:b/>
      <w:bCs/>
      <w:sz w:val="20"/>
      <w:szCs w:val="20"/>
    </w:rPr>
  </w:style>
  <w:style w:type="table" w:styleId="Tablaconcuadrcula">
    <w:name w:val="Table Grid"/>
    <w:basedOn w:val="Tablanormal"/>
    <w:uiPriority w:val="39"/>
    <w:rsid w:val="00E43CD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661">
      <w:bodyDiv w:val="1"/>
      <w:marLeft w:val="0"/>
      <w:marRight w:val="0"/>
      <w:marTop w:val="0"/>
      <w:marBottom w:val="0"/>
      <w:divBdr>
        <w:top w:val="none" w:sz="0" w:space="0" w:color="auto"/>
        <w:left w:val="none" w:sz="0" w:space="0" w:color="auto"/>
        <w:bottom w:val="none" w:sz="0" w:space="0" w:color="auto"/>
        <w:right w:val="none" w:sz="0" w:space="0" w:color="auto"/>
      </w:divBdr>
    </w:div>
    <w:div w:id="40909052">
      <w:bodyDiv w:val="1"/>
      <w:marLeft w:val="0"/>
      <w:marRight w:val="0"/>
      <w:marTop w:val="0"/>
      <w:marBottom w:val="0"/>
      <w:divBdr>
        <w:top w:val="none" w:sz="0" w:space="0" w:color="auto"/>
        <w:left w:val="none" w:sz="0" w:space="0" w:color="auto"/>
        <w:bottom w:val="none" w:sz="0" w:space="0" w:color="auto"/>
        <w:right w:val="none" w:sz="0" w:space="0" w:color="auto"/>
      </w:divBdr>
    </w:div>
    <w:div w:id="44957860">
      <w:bodyDiv w:val="1"/>
      <w:marLeft w:val="0"/>
      <w:marRight w:val="0"/>
      <w:marTop w:val="0"/>
      <w:marBottom w:val="0"/>
      <w:divBdr>
        <w:top w:val="none" w:sz="0" w:space="0" w:color="auto"/>
        <w:left w:val="none" w:sz="0" w:space="0" w:color="auto"/>
        <w:bottom w:val="none" w:sz="0" w:space="0" w:color="auto"/>
        <w:right w:val="none" w:sz="0" w:space="0" w:color="auto"/>
      </w:divBdr>
    </w:div>
    <w:div w:id="63570273">
      <w:bodyDiv w:val="1"/>
      <w:marLeft w:val="0"/>
      <w:marRight w:val="0"/>
      <w:marTop w:val="0"/>
      <w:marBottom w:val="0"/>
      <w:divBdr>
        <w:top w:val="none" w:sz="0" w:space="0" w:color="auto"/>
        <w:left w:val="none" w:sz="0" w:space="0" w:color="auto"/>
        <w:bottom w:val="none" w:sz="0" w:space="0" w:color="auto"/>
        <w:right w:val="none" w:sz="0" w:space="0" w:color="auto"/>
      </w:divBdr>
    </w:div>
    <w:div w:id="70784840">
      <w:bodyDiv w:val="1"/>
      <w:marLeft w:val="0"/>
      <w:marRight w:val="0"/>
      <w:marTop w:val="0"/>
      <w:marBottom w:val="0"/>
      <w:divBdr>
        <w:top w:val="none" w:sz="0" w:space="0" w:color="auto"/>
        <w:left w:val="none" w:sz="0" w:space="0" w:color="auto"/>
        <w:bottom w:val="none" w:sz="0" w:space="0" w:color="auto"/>
        <w:right w:val="none" w:sz="0" w:space="0" w:color="auto"/>
      </w:divBdr>
    </w:div>
    <w:div w:id="76564745">
      <w:bodyDiv w:val="1"/>
      <w:marLeft w:val="0"/>
      <w:marRight w:val="0"/>
      <w:marTop w:val="0"/>
      <w:marBottom w:val="0"/>
      <w:divBdr>
        <w:top w:val="none" w:sz="0" w:space="0" w:color="auto"/>
        <w:left w:val="none" w:sz="0" w:space="0" w:color="auto"/>
        <w:bottom w:val="none" w:sz="0" w:space="0" w:color="auto"/>
        <w:right w:val="none" w:sz="0" w:space="0" w:color="auto"/>
      </w:divBdr>
    </w:div>
    <w:div w:id="79059863">
      <w:bodyDiv w:val="1"/>
      <w:marLeft w:val="0"/>
      <w:marRight w:val="0"/>
      <w:marTop w:val="0"/>
      <w:marBottom w:val="0"/>
      <w:divBdr>
        <w:top w:val="none" w:sz="0" w:space="0" w:color="auto"/>
        <w:left w:val="none" w:sz="0" w:space="0" w:color="auto"/>
        <w:bottom w:val="none" w:sz="0" w:space="0" w:color="auto"/>
        <w:right w:val="none" w:sz="0" w:space="0" w:color="auto"/>
      </w:divBdr>
    </w:div>
    <w:div w:id="97415223">
      <w:bodyDiv w:val="1"/>
      <w:marLeft w:val="0"/>
      <w:marRight w:val="0"/>
      <w:marTop w:val="0"/>
      <w:marBottom w:val="0"/>
      <w:divBdr>
        <w:top w:val="none" w:sz="0" w:space="0" w:color="auto"/>
        <w:left w:val="none" w:sz="0" w:space="0" w:color="auto"/>
        <w:bottom w:val="none" w:sz="0" w:space="0" w:color="auto"/>
        <w:right w:val="none" w:sz="0" w:space="0" w:color="auto"/>
      </w:divBdr>
    </w:div>
    <w:div w:id="100607501">
      <w:bodyDiv w:val="1"/>
      <w:marLeft w:val="0"/>
      <w:marRight w:val="0"/>
      <w:marTop w:val="0"/>
      <w:marBottom w:val="0"/>
      <w:divBdr>
        <w:top w:val="none" w:sz="0" w:space="0" w:color="auto"/>
        <w:left w:val="none" w:sz="0" w:space="0" w:color="auto"/>
        <w:bottom w:val="none" w:sz="0" w:space="0" w:color="auto"/>
        <w:right w:val="none" w:sz="0" w:space="0" w:color="auto"/>
      </w:divBdr>
    </w:div>
    <w:div w:id="110251486">
      <w:bodyDiv w:val="1"/>
      <w:marLeft w:val="0"/>
      <w:marRight w:val="0"/>
      <w:marTop w:val="0"/>
      <w:marBottom w:val="0"/>
      <w:divBdr>
        <w:top w:val="none" w:sz="0" w:space="0" w:color="auto"/>
        <w:left w:val="none" w:sz="0" w:space="0" w:color="auto"/>
        <w:bottom w:val="none" w:sz="0" w:space="0" w:color="auto"/>
        <w:right w:val="none" w:sz="0" w:space="0" w:color="auto"/>
      </w:divBdr>
    </w:div>
    <w:div w:id="132336368">
      <w:bodyDiv w:val="1"/>
      <w:marLeft w:val="0"/>
      <w:marRight w:val="0"/>
      <w:marTop w:val="0"/>
      <w:marBottom w:val="0"/>
      <w:divBdr>
        <w:top w:val="none" w:sz="0" w:space="0" w:color="auto"/>
        <w:left w:val="none" w:sz="0" w:space="0" w:color="auto"/>
        <w:bottom w:val="none" w:sz="0" w:space="0" w:color="auto"/>
        <w:right w:val="none" w:sz="0" w:space="0" w:color="auto"/>
      </w:divBdr>
    </w:div>
    <w:div w:id="135269813">
      <w:bodyDiv w:val="1"/>
      <w:marLeft w:val="0"/>
      <w:marRight w:val="0"/>
      <w:marTop w:val="0"/>
      <w:marBottom w:val="0"/>
      <w:divBdr>
        <w:top w:val="none" w:sz="0" w:space="0" w:color="auto"/>
        <w:left w:val="none" w:sz="0" w:space="0" w:color="auto"/>
        <w:bottom w:val="none" w:sz="0" w:space="0" w:color="auto"/>
        <w:right w:val="none" w:sz="0" w:space="0" w:color="auto"/>
      </w:divBdr>
    </w:div>
    <w:div w:id="148180034">
      <w:bodyDiv w:val="1"/>
      <w:marLeft w:val="0"/>
      <w:marRight w:val="0"/>
      <w:marTop w:val="0"/>
      <w:marBottom w:val="0"/>
      <w:divBdr>
        <w:top w:val="none" w:sz="0" w:space="0" w:color="auto"/>
        <w:left w:val="none" w:sz="0" w:space="0" w:color="auto"/>
        <w:bottom w:val="none" w:sz="0" w:space="0" w:color="auto"/>
        <w:right w:val="none" w:sz="0" w:space="0" w:color="auto"/>
      </w:divBdr>
    </w:div>
    <w:div w:id="175776289">
      <w:bodyDiv w:val="1"/>
      <w:marLeft w:val="0"/>
      <w:marRight w:val="0"/>
      <w:marTop w:val="0"/>
      <w:marBottom w:val="0"/>
      <w:divBdr>
        <w:top w:val="none" w:sz="0" w:space="0" w:color="auto"/>
        <w:left w:val="none" w:sz="0" w:space="0" w:color="auto"/>
        <w:bottom w:val="none" w:sz="0" w:space="0" w:color="auto"/>
        <w:right w:val="none" w:sz="0" w:space="0" w:color="auto"/>
      </w:divBdr>
    </w:div>
    <w:div w:id="182407443">
      <w:bodyDiv w:val="1"/>
      <w:marLeft w:val="0"/>
      <w:marRight w:val="0"/>
      <w:marTop w:val="0"/>
      <w:marBottom w:val="0"/>
      <w:divBdr>
        <w:top w:val="none" w:sz="0" w:space="0" w:color="auto"/>
        <w:left w:val="none" w:sz="0" w:space="0" w:color="auto"/>
        <w:bottom w:val="none" w:sz="0" w:space="0" w:color="auto"/>
        <w:right w:val="none" w:sz="0" w:space="0" w:color="auto"/>
      </w:divBdr>
    </w:div>
    <w:div w:id="184909722">
      <w:bodyDiv w:val="1"/>
      <w:marLeft w:val="0"/>
      <w:marRight w:val="0"/>
      <w:marTop w:val="0"/>
      <w:marBottom w:val="0"/>
      <w:divBdr>
        <w:top w:val="none" w:sz="0" w:space="0" w:color="auto"/>
        <w:left w:val="none" w:sz="0" w:space="0" w:color="auto"/>
        <w:bottom w:val="none" w:sz="0" w:space="0" w:color="auto"/>
        <w:right w:val="none" w:sz="0" w:space="0" w:color="auto"/>
      </w:divBdr>
    </w:div>
    <w:div w:id="190074121">
      <w:bodyDiv w:val="1"/>
      <w:marLeft w:val="0"/>
      <w:marRight w:val="0"/>
      <w:marTop w:val="0"/>
      <w:marBottom w:val="0"/>
      <w:divBdr>
        <w:top w:val="none" w:sz="0" w:space="0" w:color="auto"/>
        <w:left w:val="none" w:sz="0" w:space="0" w:color="auto"/>
        <w:bottom w:val="none" w:sz="0" w:space="0" w:color="auto"/>
        <w:right w:val="none" w:sz="0" w:space="0" w:color="auto"/>
      </w:divBdr>
    </w:div>
    <w:div w:id="191766347">
      <w:bodyDiv w:val="1"/>
      <w:marLeft w:val="0"/>
      <w:marRight w:val="0"/>
      <w:marTop w:val="0"/>
      <w:marBottom w:val="0"/>
      <w:divBdr>
        <w:top w:val="none" w:sz="0" w:space="0" w:color="auto"/>
        <w:left w:val="none" w:sz="0" w:space="0" w:color="auto"/>
        <w:bottom w:val="none" w:sz="0" w:space="0" w:color="auto"/>
        <w:right w:val="none" w:sz="0" w:space="0" w:color="auto"/>
      </w:divBdr>
    </w:div>
    <w:div w:id="197397152">
      <w:bodyDiv w:val="1"/>
      <w:marLeft w:val="0"/>
      <w:marRight w:val="0"/>
      <w:marTop w:val="0"/>
      <w:marBottom w:val="0"/>
      <w:divBdr>
        <w:top w:val="none" w:sz="0" w:space="0" w:color="auto"/>
        <w:left w:val="none" w:sz="0" w:space="0" w:color="auto"/>
        <w:bottom w:val="none" w:sz="0" w:space="0" w:color="auto"/>
        <w:right w:val="none" w:sz="0" w:space="0" w:color="auto"/>
      </w:divBdr>
    </w:div>
    <w:div w:id="214397611">
      <w:bodyDiv w:val="1"/>
      <w:marLeft w:val="0"/>
      <w:marRight w:val="0"/>
      <w:marTop w:val="0"/>
      <w:marBottom w:val="0"/>
      <w:divBdr>
        <w:top w:val="none" w:sz="0" w:space="0" w:color="auto"/>
        <w:left w:val="none" w:sz="0" w:space="0" w:color="auto"/>
        <w:bottom w:val="none" w:sz="0" w:space="0" w:color="auto"/>
        <w:right w:val="none" w:sz="0" w:space="0" w:color="auto"/>
      </w:divBdr>
    </w:div>
    <w:div w:id="232855485">
      <w:bodyDiv w:val="1"/>
      <w:marLeft w:val="0"/>
      <w:marRight w:val="0"/>
      <w:marTop w:val="0"/>
      <w:marBottom w:val="0"/>
      <w:divBdr>
        <w:top w:val="none" w:sz="0" w:space="0" w:color="auto"/>
        <w:left w:val="none" w:sz="0" w:space="0" w:color="auto"/>
        <w:bottom w:val="none" w:sz="0" w:space="0" w:color="auto"/>
        <w:right w:val="none" w:sz="0" w:space="0" w:color="auto"/>
      </w:divBdr>
    </w:div>
    <w:div w:id="236407325">
      <w:bodyDiv w:val="1"/>
      <w:marLeft w:val="0"/>
      <w:marRight w:val="0"/>
      <w:marTop w:val="0"/>
      <w:marBottom w:val="0"/>
      <w:divBdr>
        <w:top w:val="none" w:sz="0" w:space="0" w:color="auto"/>
        <w:left w:val="none" w:sz="0" w:space="0" w:color="auto"/>
        <w:bottom w:val="none" w:sz="0" w:space="0" w:color="auto"/>
        <w:right w:val="none" w:sz="0" w:space="0" w:color="auto"/>
      </w:divBdr>
    </w:div>
    <w:div w:id="236862829">
      <w:bodyDiv w:val="1"/>
      <w:marLeft w:val="0"/>
      <w:marRight w:val="0"/>
      <w:marTop w:val="0"/>
      <w:marBottom w:val="0"/>
      <w:divBdr>
        <w:top w:val="none" w:sz="0" w:space="0" w:color="auto"/>
        <w:left w:val="none" w:sz="0" w:space="0" w:color="auto"/>
        <w:bottom w:val="none" w:sz="0" w:space="0" w:color="auto"/>
        <w:right w:val="none" w:sz="0" w:space="0" w:color="auto"/>
      </w:divBdr>
    </w:div>
    <w:div w:id="237134177">
      <w:bodyDiv w:val="1"/>
      <w:marLeft w:val="0"/>
      <w:marRight w:val="0"/>
      <w:marTop w:val="0"/>
      <w:marBottom w:val="0"/>
      <w:divBdr>
        <w:top w:val="none" w:sz="0" w:space="0" w:color="auto"/>
        <w:left w:val="none" w:sz="0" w:space="0" w:color="auto"/>
        <w:bottom w:val="none" w:sz="0" w:space="0" w:color="auto"/>
        <w:right w:val="none" w:sz="0" w:space="0" w:color="auto"/>
      </w:divBdr>
    </w:div>
    <w:div w:id="248853354">
      <w:bodyDiv w:val="1"/>
      <w:marLeft w:val="0"/>
      <w:marRight w:val="0"/>
      <w:marTop w:val="0"/>
      <w:marBottom w:val="0"/>
      <w:divBdr>
        <w:top w:val="none" w:sz="0" w:space="0" w:color="auto"/>
        <w:left w:val="none" w:sz="0" w:space="0" w:color="auto"/>
        <w:bottom w:val="none" w:sz="0" w:space="0" w:color="auto"/>
        <w:right w:val="none" w:sz="0" w:space="0" w:color="auto"/>
      </w:divBdr>
    </w:div>
    <w:div w:id="249656446">
      <w:bodyDiv w:val="1"/>
      <w:marLeft w:val="0"/>
      <w:marRight w:val="0"/>
      <w:marTop w:val="0"/>
      <w:marBottom w:val="0"/>
      <w:divBdr>
        <w:top w:val="none" w:sz="0" w:space="0" w:color="auto"/>
        <w:left w:val="none" w:sz="0" w:space="0" w:color="auto"/>
        <w:bottom w:val="none" w:sz="0" w:space="0" w:color="auto"/>
        <w:right w:val="none" w:sz="0" w:space="0" w:color="auto"/>
      </w:divBdr>
    </w:div>
    <w:div w:id="251166017">
      <w:bodyDiv w:val="1"/>
      <w:marLeft w:val="0"/>
      <w:marRight w:val="0"/>
      <w:marTop w:val="0"/>
      <w:marBottom w:val="0"/>
      <w:divBdr>
        <w:top w:val="none" w:sz="0" w:space="0" w:color="auto"/>
        <w:left w:val="none" w:sz="0" w:space="0" w:color="auto"/>
        <w:bottom w:val="none" w:sz="0" w:space="0" w:color="auto"/>
        <w:right w:val="none" w:sz="0" w:space="0" w:color="auto"/>
      </w:divBdr>
    </w:div>
    <w:div w:id="252783981">
      <w:bodyDiv w:val="1"/>
      <w:marLeft w:val="0"/>
      <w:marRight w:val="0"/>
      <w:marTop w:val="0"/>
      <w:marBottom w:val="0"/>
      <w:divBdr>
        <w:top w:val="none" w:sz="0" w:space="0" w:color="auto"/>
        <w:left w:val="none" w:sz="0" w:space="0" w:color="auto"/>
        <w:bottom w:val="none" w:sz="0" w:space="0" w:color="auto"/>
        <w:right w:val="none" w:sz="0" w:space="0" w:color="auto"/>
      </w:divBdr>
    </w:div>
    <w:div w:id="284241426">
      <w:bodyDiv w:val="1"/>
      <w:marLeft w:val="0"/>
      <w:marRight w:val="0"/>
      <w:marTop w:val="0"/>
      <w:marBottom w:val="0"/>
      <w:divBdr>
        <w:top w:val="none" w:sz="0" w:space="0" w:color="auto"/>
        <w:left w:val="none" w:sz="0" w:space="0" w:color="auto"/>
        <w:bottom w:val="none" w:sz="0" w:space="0" w:color="auto"/>
        <w:right w:val="none" w:sz="0" w:space="0" w:color="auto"/>
      </w:divBdr>
    </w:div>
    <w:div w:id="301693388">
      <w:bodyDiv w:val="1"/>
      <w:marLeft w:val="0"/>
      <w:marRight w:val="0"/>
      <w:marTop w:val="0"/>
      <w:marBottom w:val="0"/>
      <w:divBdr>
        <w:top w:val="none" w:sz="0" w:space="0" w:color="auto"/>
        <w:left w:val="none" w:sz="0" w:space="0" w:color="auto"/>
        <w:bottom w:val="none" w:sz="0" w:space="0" w:color="auto"/>
        <w:right w:val="none" w:sz="0" w:space="0" w:color="auto"/>
      </w:divBdr>
    </w:div>
    <w:div w:id="306325328">
      <w:bodyDiv w:val="1"/>
      <w:marLeft w:val="0"/>
      <w:marRight w:val="0"/>
      <w:marTop w:val="0"/>
      <w:marBottom w:val="0"/>
      <w:divBdr>
        <w:top w:val="none" w:sz="0" w:space="0" w:color="auto"/>
        <w:left w:val="none" w:sz="0" w:space="0" w:color="auto"/>
        <w:bottom w:val="none" w:sz="0" w:space="0" w:color="auto"/>
        <w:right w:val="none" w:sz="0" w:space="0" w:color="auto"/>
      </w:divBdr>
    </w:div>
    <w:div w:id="306711013">
      <w:bodyDiv w:val="1"/>
      <w:marLeft w:val="0"/>
      <w:marRight w:val="0"/>
      <w:marTop w:val="0"/>
      <w:marBottom w:val="0"/>
      <w:divBdr>
        <w:top w:val="none" w:sz="0" w:space="0" w:color="auto"/>
        <w:left w:val="none" w:sz="0" w:space="0" w:color="auto"/>
        <w:bottom w:val="none" w:sz="0" w:space="0" w:color="auto"/>
        <w:right w:val="none" w:sz="0" w:space="0" w:color="auto"/>
      </w:divBdr>
    </w:div>
    <w:div w:id="310519945">
      <w:bodyDiv w:val="1"/>
      <w:marLeft w:val="0"/>
      <w:marRight w:val="0"/>
      <w:marTop w:val="0"/>
      <w:marBottom w:val="0"/>
      <w:divBdr>
        <w:top w:val="none" w:sz="0" w:space="0" w:color="auto"/>
        <w:left w:val="none" w:sz="0" w:space="0" w:color="auto"/>
        <w:bottom w:val="none" w:sz="0" w:space="0" w:color="auto"/>
        <w:right w:val="none" w:sz="0" w:space="0" w:color="auto"/>
      </w:divBdr>
    </w:div>
    <w:div w:id="311644419">
      <w:bodyDiv w:val="1"/>
      <w:marLeft w:val="0"/>
      <w:marRight w:val="0"/>
      <w:marTop w:val="0"/>
      <w:marBottom w:val="0"/>
      <w:divBdr>
        <w:top w:val="none" w:sz="0" w:space="0" w:color="auto"/>
        <w:left w:val="none" w:sz="0" w:space="0" w:color="auto"/>
        <w:bottom w:val="none" w:sz="0" w:space="0" w:color="auto"/>
        <w:right w:val="none" w:sz="0" w:space="0" w:color="auto"/>
      </w:divBdr>
    </w:div>
    <w:div w:id="340665656">
      <w:bodyDiv w:val="1"/>
      <w:marLeft w:val="0"/>
      <w:marRight w:val="0"/>
      <w:marTop w:val="0"/>
      <w:marBottom w:val="0"/>
      <w:divBdr>
        <w:top w:val="none" w:sz="0" w:space="0" w:color="auto"/>
        <w:left w:val="none" w:sz="0" w:space="0" w:color="auto"/>
        <w:bottom w:val="none" w:sz="0" w:space="0" w:color="auto"/>
        <w:right w:val="none" w:sz="0" w:space="0" w:color="auto"/>
      </w:divBdr>
    </w:div>
    <w:div w:id="359283753">
      <w:bodyDiv w:val="1"/>
      <w:marLeft w:val="0"/>
      <w:marRight w:val="0"/>
      <w:marTop w:val="0"/>
      <w:marBottom w:val="0"/>
      <w:divBdr>
        <w:top w:val="none" w:sz="0" w:space="0" w:color="auto"/>
        <w:left w:val="none" w:sz="0" w:space="0" w:color="auto"/>
        <w:bottom w:val="none" w:sz="0" w:space="0" w:color="auto"/>
        <w:right w:val="none" w:sz="0" w:space="0" w:color="auto"/>
      </w:divBdr>
    </w:div>
    <w:div w:id="397748438">
      <w:bodyDiv w:val="1"/>
      <w:marLeft w:val="0"/>
      <w:marRight w:val="0"/>
      <w:marTop w:val="0"/>
      <w:marBottom w:val="0"/>
      <w:divBdr>
        <w:top w:val="none" w:sz="0" w:space="0" w:color="auto"/>
        <w:left w:val="none" w:sz="0" w:space="0" w:color="auto"/>
        <w:bottom w:val="none" w:sz="0" w:space="0" w:color="auto"/>
        <w:right w:val="none" w:sz="0" w:space="0" w:color="auto"/>
      </w:divBdr>
    </w:div>
    <w:div w:id="400490593">
      <w:bodyDiv w:val="1"/>
      <w:marLeft w:val="0"/>
      <w:marRight w:val="0"/>
      <w:marTop w:val="0"/>
      <w:marBottom w:val="0"/>
      <w:divBdr>
        <w:top w:val="none" w:sz="0" w:space="0" w:color="auto"/>
        <w:left w:val="none" w:sz="0" w:space="0" w:color="auto"/>
        <w:bottom w:val="none" w:sz="0" w:space="0" w:color="auto"/>
        <w:right w:val="none" w:sz="0" w:space="0" w:color="auto"/>
      </w:divBdr>
    </w:div>
    <w:div w:id="414597348">
      <w:bodyDiv w:val="1"/>
      <w:marLeft w:val="0"/>
      <w:marRight w:val="0"/>
      <w:marTop w:val="0"/>
      <w:marBottom w:val="0"/>
      <w:divBdr>
        <w:top w:val="none" w:sz="0" w:space="0" w:color="auto"/>
        <w:left w:val="none" w:sz="0" w:space="0" w:color="auto"/>
        <w:bottom w:val="none" w:sz="0" w:space="0" w:color="auto"/>
        <w:right w:val="none" w:sz="0" w:space="0" w:color="auto"/>
      </w:divBdr>
    </w:div>
    <w:div w:id="420103751">
      <w:bodyDiv w:val="1"/>
      <w:marLeft w:val="0"/>
      <w:marRight w:val="0"/>
      <w:marTop w:val="0"/>
      <w:marBottom w:val="0"/>
      <w:divBdr>
        <w:top w:val="none" w:sz="0" w:space="0" w:color="auto"/>
        <w:left w:val="none" w:sz="0" w:space="0" w:color="auto"/>
        <w:bottom w:val="none" w:sz="0" w:space="0" w:color="auto"/>
        <w:right w:val="none" w:sz="0" w:space="0" w:color="auto"/>
      </w:divBdr>
    </w:div>
    <w:div w:id="426390881">
      <w:bodyDiv w:val="1"/>
      <w:marLeft w:val="0"/>
      <w:marRight w:val="0"/>
      <w:marTop w:val="0"/>
      <w:marBottom w:val="0"/>
      <w:divBdr>
        <w:top w:val="none" w:sz="0" w:space="0" w:color="auto"/>
        <w:left w:val="none" w:sz="0" w:space="0" w:color="auto"/>
        <w:bottom w:val="none" w:sz="0" w:space="0" w:color="auto"/>
        <w:right w:val="none" w:sz="0" w:space="0" w:color="auto"/>
      </w:divBdr>
    </w:div>
    <w:div w:id="430128776">
      <w:bodyDiv w:val="1"/>
      <w:marLeft w:val="0"/>
      <w:marRight w:val="0"/>
      <w:marTop w:val="0"/>
      <w:marBottom w:val="0"/>
      <w:divBdr>
        <w:top w:val="none" w:sz="0" w:space="0" w:color="auto"/>
        <w:left w:val="none" w:sz="0" w:space="0" w:color="auto"/>
        <w:bottom w:val="none" w:sz="0" w:space="0" w:color="auto"/>
        <w:right w:val="none" w:sz="0" w:space="0" w:color="auto"/>
      </w:divBdr>
    </w:div>
    <w:div w:id="448470569">
      <w:bodyDiv w:val="1"/>
      <w:marLeft w:val="0"/>
      <w:marRight w:val="0"/>
      <w:marTop w:val="0"/>
      <w:marBottom w:val="0"/>
      <w:divBdr>
        <w:top w:val="none" w:sz="0" w:space="0" w:color="auto"/>
        <w:left w:val="none" w:sz="0" w:space="0" w:color="auto"/>
        <w:bottom w:val="none" w:sz="0" w:space="0" w:color="auto"/>
        <w:right w:val="none" w:sz="0" w:space="0" w:color="auto"/>
      </w:divBdr>
    </w:div>
    <w:div w:id="449128560">
      <w:bodyDiv w:val="1"/>
      <w:marLeft w:val="0"/>
      <w:marRight w:val="0"/>
      <w:marTop w:val="0"/>
      <w:marBottom w:val="0"/>
      <w:divBdr>
        <w:top w:val="none" w:sz="0" w:space="0" w:color="auto"/>
        <w:left w:val="none" w:sz="0" w:space="0" w:color="auto"/>
        <w:bottom w:val="none" w:sz="0" w:space="0" w:color="auto"/>
        <w:right w:val="none" w:sz="0" w:space="0" w:color="auto"/>
      </w:divBdr>
    </w:div>
    <w:div w:id="449787779">
      <w:bodyDiv w:val="1"/>
      <w:marLeft w:val="0"/>
      <w:marRight w:val="0"/>
      <w:marTop w:val="0"/>
      <w:marBottom w:val="0"/>
      <w:divBdr>
        <w:top w:val="none" w:sz="0" w:space="0" w:color="auto"/>
        <w:left w:val="none" w:sz="0" w:space="0" w:color="auto"/>
        <w:bottom w:val="none" w:sz="0" w:space="0" w:color="auto"/>
        <w:right w:val="none" w:sz="0" w:space="0" w:color="auto"/>
      </w:divBdr>
    </w:div>
    <w:div w:id="450172132">
      <w:bodyDiv w:val="1"/>
      <w:marLeft w:val="0"/>
      <w:marRight w:val="0"/>
      <w:marTop w:val="0"/>
      <w:marBottom w:val="0"/>
      <w:divBdr>
        <w:top w:val="none" w:sz="0" w:space="0" w:color="auto"/>
        <w:left w:val="none" w:sz="0" w:space="0" w:color="auto"/>
        <w:bottom w:val="none" w:sz="0" w:space="0" w:color="auto"/>
        <w:right w:val="none" w:sz="0" w:space="0" w:color="auto"/>
      </w:divBdr>
    </w:div>
    <w:div w:id="451703543">
      <w:bodyDiv w:val="1"/>
      <w:marLeft w:val="0"/>
      <w:marRight w:val="0"/>
      <w:marTop w:val="0"/>
      <w:marBottom w:val="0"/>
      <w:divBdr>
        <w:top w:val="none" w:sz="0" w:space="0" w:color="auto"/>
        <w:left w:val="none" w:sz="0" w:space="0" w:color="auto"/>
        <w:bottom w:val="none" w:sz="0" w:space="0" w:color="auto"/>
        <w:right w:val="none" w:sz="0" w:space="0" w:color="auto"/>
      </w:divBdr>
    </w:div>
    <w:div w:id="457837649">
      <w:bodyDiv w:val="1"/>
      <w:marLeft w:val="0"/>
      <w:marRight w:val="0"/>
      <w:marTop w:val="0"/>
      <w:marBottom w:val="0"/>
      <w:divBdr>
        <w:top w:val="none" w:sz="0" w:space="0" w:color="auto"/>
        <w:left w:val="none" w:sz="0" w:space="0" w:color="auto"/>
        <w:bottom w:val="none" w:sz="0" w:space="0" w:color="auto"/>
        <w:right w:val="none" w:sz="0" w:space="0" w:color="auto"/>
      </w:divBdr>
    </w:div>
    <w:div w:id="462233231">
      <w:bodyDiv w:val="1"/>
      <w:marLeft w:val="0"/>
      <w:marRight w:val="0"/>
      <w:marTop w:val="0"/>
      <w:marBottom w:val="0"/>
      <w:divBdr>
        <w:top w:val="none" w:sz="0" w:space="0" w:color="auto"/>
        <w:left w:val="none" w:sz="0" w:space="0" w:color="auto"/>
        <w:bottom w:val="none" w:sz="0" w:space="0" w:color="auto"/>
        <w:right w:val="none" w:sz="0" w:space="0" w:color="auto"/>
      </w:divBdr>
    </w:div>
    <w:div w:id="482939961">
      <w:bodyDiv w:val="1"/>
      <w:marLeft w:val="0"/>
      <w:marRight w:val="0"/>
      <w:marTop w:val="0"/>
      <w:marBottom w:val="0"/>
      <w:divBdr>
        <w:top w:val="none" w:sz="0" w:space="0" w:color="auto"/>
        <w:left w:val="none" w:sz="0" w:space="0" w:color="auto"/>
        <w:bottom w:val="none" w:sz="0" w:space="0" w:color="auto"/>
        <w:right w:val="none" w:sz="0" w:space="0" w:color="auto"/>
      </w:divBdr>
    </w:div>
    <w:div w:id="489056407">
      <w:bodyDiv w:val="1"/>
      <w:marLeft w:val="0"/>
      <w:marRight w:val="0"/>
      <w:marTop w:val="0"/>
      <w:marBottom w:val="0"/>
      <w:divBdr>
        <w:top w:val="none" w:sz="0" w:space="0" w:color="auto"/>
        <w:left w:val="none" w:sz="0" w:space="0" w:color="auto"/>
        <w:bottom w:val="none" w:sz="0" w:space="0" w:color="auto"/>
        <w:right w:val="none" w:sz="0" w:space="0" w:color="auto"/>
      </w:divBdr>
    </w:div>
    <w:div w:id="502474181">
      <w:bodyDiv w:val="1"/>
      <w:marLeft w:val="0"/>
      <w:marRight w:val="0"/>
      <w:marTop w:val="0"/>
      <w:marBottom w:val="0"/>
      <w:divBdr>
        <w:top w:val="none" w:sz="0" w:space="0" w:color="auto"/>
        <w:left w:val="none" w:sz="0" w:space="0" w:color="auto"/>
        <w:bottom w:val="none" w:sz="0" w:space="0" w:color="auto"/>
        <w:right w:val="none" w:sz="0" w:space="0" w:color="auto"/>
      </w:divBdr>
    </w:div>
    <w:div w:id="504243580">
      <w:bodyDiv w:val="1"/>
      <w:marLeft w:val="0"/>
      <w:marRight w:val="0"/>
      <w:marTop w:val="0"/>
      <w:marBottom w:val="0"/>
      <w:divBdr>
        <w:top w:val="none" w:sz="0" w:space="0" w:color="auto"/>
        <w:left w:val="none" w:sz="0" w:space="0" w:color="auto"/>
        <w:bottom w:val="none" w:sz="0" w:space="0" w:color="auto"/>
        <w:right w:val="none" w:sz="0" w:space="0" w:color="auto"/>
      </w:divBdr>
    </w:div>
    <w:div w:id="511915619">
      <w:bodyDiv w:val="1"/>
      <w:marLeft w:val="0"/>
      <w:marRight w:val="0"/>
      <w:marTop w:val="0"/>
      <w:marBottom w:val="0"/>
      <w:divBdr>
        <w:top w:val="none" w:sz="0" w:space="0" w:color="auto"/>
        <w:left w:val="none" w:sz="0" w:space="0" w:color="auto"/>
        <w:bottom w:val="none" w:sz="0" w:space="0" w:color="auto"/>
        <w:right w:val="none" w:sz="0" w:space="0" w:color="auto"/>
      </w:divBdr>
    </w:div>
    <w:div w:id="539517536">
      <w:bodyDiv w:val="1"/>
      <w:marLeft w:val="0"/>
      <w:marRight w:val="0"/>
      <w:marTop w:val="0"/>
      <w:marBottom w:val="0"/>
      <w:divBdr>
        <w:top w:val="none" w:sz="0" w:space="0" w:color="auto"/>
        <w:left w:val="none" w:sz="0" w:space="0" w:color="auto"/>
        <w:bottom w:val="none" w:sz="0" w:space="0" w:color="auto"/>
        <w:right w:val="none" w:sz="0" w:space="0" w:color="auto"/>
      </w:divBdr>
    </w:div>
    <w:div w:id="542861912">
      <w:bodyDiv w:val="1"/>
      <w:marLeft w:val="0"/>
      <w:marRight w:val="0"/>
      <w:marTop w:val="0"/>
      <w:marBottom w:val="0"/>
      <w:divBdr>
        <w:top w:val="none" w:sz="0" w:space="0" w:color="auto"/>
        <w:left w:val="none" w:sz="0" w:space="0" w:color="auto"/>
        <w:bottom w:val="none" w:sz="0" w:space="0" w:color="auto"/>
        <w:right w:val="none" w:sz="0" w:space="0" w:color="auto"/>
      </w:divBdr>
    </w:div>
    <w:div w:id="555972238">
      <w:bodyDiv w:val="1"/>
      <w:marLeft w:val="0"/>
      <w:marRight w:val="0"/>
      <w:marTop w:val="0"/>
      <w:marBottom w:val="0"/>
      <w:divBdr>
        <w:top w:val="none" w:sz="0" w:space="0" w:color="auto"/>
        <w:left w:val="none" w:sz="0" w:space="0" w:color="auto"/>
        <w:bottom w:val="none" w:sz="0" w:space="0" w:color="auto"/>
        <w:right w:val="none" w:sz="0" w:space="0" w:color="auto"/>
      </w:divBdr>
    </w:div>
    <w:div w:id="560018785">
      <w:bodyDiv w:val="1"/>
      <w:marLeft w:val="0"/>
      <w:marRight w:val="0"/>
      <w:marTop w:val="0"/>
      <w:marBottom w:val="0"/>
      <w:divBdr>
        <w:top w:val="none" w:sz="0" w:space="0" w:color="auto"/>
        <w:left w:val="none" w:sz="0" w:space="0" w:color="auto"/>
        <w:bottom w:val="none" w:sz="0" w:space="0" w:color="auto"/>
        <w:right w:val="none" w:sz="0" w:space="0" w:color="auto"/>
      </w:divBdr>
    </w:div>
    <w:div w:id="571623735">
      <w:bodyDiv w:val="1"/>
      <w:marLeft w:val="0"/>
      <w:marRight w:val="0"/>
      <w:marTop w:val="0"/>
      <w:marBottom w:val="0"/>
      <w:divBdr>
        <w:top w:val="none" w:sz="0" w:space="0" w:color="auto"/>
        <w:left w:val="none" w:sz="0" w:space="0" w:color="auto"/>
        <w:bottom w:val="none" w:sz="0" w:space="0" w:color="auto"/>
        <w:right w:val="none" w:sz="0" w:space="0" w:color="auto"/>
      </w:divBdr>
    </w:div>
    <w:div w:id="583417017">
      <w:bodyDiv w:val="1"/>
      <w:marLeft w:val="0"/>
      <w:marRight w:val="0"/>
      <w:marTop w:val="0"/>
      <w:marBottom w:val="0"/>
      <w:divBdr>
        <w:top w:val="none" w:sz="0" w:space="0" w:color="auto"/>
        <w:left w:val="none" w:sz="0" w:space="0" w:color="auto"/>
        <w:bottom w:val="none" w:sz="0" w:space="0" w:color="auto"/>
        <w:right w:val="none" w:sz="0" w:space="0" w:color="auto"/>
      </w:divBdr>
    </w:div>
    <w:div w:id="590696041">
      <w:bodyDiv w:val="1"/>
      <w:marLeft w:val="0"/>
      <w:marRight w:val="0"/>
      <w:marTop w:val="0"/>
      <w:marBottom w:val="0"/>
      <w:divBdr>
        <w:top w:val="none" w:sz="0" w:space="0" w:color="auto"/>
        <w:left w:val="none" w:sz="0" w:space="0" w:color="auto"/>
        <w:bottom w:val="none" w:sz="0" w:space="0" w:color="auto"/>
        <w:right w:val="none" w:sz="0" w:space="0" w:color="auto"/>
      </w:divBdr>
    </w:div>
    <w:div w:id="591738814">
      <w:bodyDiv w:val="1"/>
      <w:marLeft w:val="0"/>
      <w:marRight w:val="0"/>
      <w:marTop w:val="0"/>
      <w:marBottom w:val="0"/>
      <w:divBdr>
        <w:top w:val="none" w:sz="0" w:space="0" w:color="auto"/>
        <w:left w:val="none" w:sz="0" w:space="0" w:color="auto"/>
        <w:bottom w:val="none" w:sz="0" w:space="0" w:color="auto"/>
        <w:right w:val="none" w:sz="0" w:space="0" w:color="auto"/>
      </w:divBdr>
    </w:div>
    <w:div w:id="606541415">
      <w:bodyDiv w:val="1"/>
      <w:marLeft w:val="0"/>
      <w:marRight w:val="0"/>
      <w:marTop w:val="0"/>
      <w:marBottom w:val="0"/>
      <w:divBdr>
        <w:top w:val="none" w:sz="0" w:space="0" w:color="auto"/>
        <w:left w:val="none" w:sz="0" w:space="0" w:color="auto"/>
        <w:bottom w:val="none" w:sz="0" w:space="0" w:color="auto"/>
        <w:right w:val="none" w:sz="0" w:space="0" w:color="auto"/>
      </w:divBdr>
    </w:div>
    <w:div w:id="616717797">
      <w:bodyDiv w:val="1"/>
      <w:marLeft w:val="0"/>
      <w:marRight w:val="0"/>
      <w:marTop w:val="0"/>
      <w:marBottom w:val="0"/>
      <w:divBdr>
        <w:top w:val="none" w:sz="0" w:space="0" w:color="auto"/>
        <w:left w:val="none" w:sz="0" w:space="0" w:color="auto"/>
        <w:bottom w:val="none" w:sz="0" w:space="0" w:color="auto"/>
        <w:right w:val="none" w:sz="0" w:space="0" w:color="auto"/>
      </w:divBdr>
    </w:div>
    <w:div w:id="621570679">
      <w:bodyDiv w:val="1"/>
      <w:marLeft w:val="0"/>
      <w:marRight w:val="0"/>
      <w:marTop w:val="0"/>
      <w:marBottom w:val="0"/>
      <w:divBdr>
        <w:top w:val="none" w:sz="0" w:space="0" w:color="auto"/>
        <w:left w:val="none" w:sz="0" w:space="0" w:color="auto"/>
        <w:bottom w:val="none" w:sz="0" w:space="0" w:color="auto"/>
        <w:right w:val="none" w:sz="0" w:space="0" w:color="auto"/>
      </w:divBdr>
    </w:div>
    <w:div w:id="625239848">
      <w:bodyDiv w:val="1"/>
      <w:marLeft w:val="0"/>
      <w:marRight w:val="0"/>
      <w:marTop w:val="0"/>
      <w:marBottom w:val="0"/>
      <w:divBdr>
        <w:top w:val="none" w:sz="0" w:space="0" w:color="auto"/>
        <w:left w:val="none" w:sz="0" w:space="0" w:color="auto"/>
        <w:bottom w:val="none" w:sz="0" w:space="0" w:color="auto"/>
        <w:right w:val="none" w:sz="0" w:space="0" w:color="auto"/>
      </w:divBdr>
    </w:div>
    <w:div w:id="627862745">
      <w:bodyDiv w:val="1"/>
      <w:marLeft w:val="0"/>
      <w:marRight w:val="0"/>
      <w:marTop w:val="0"/>
      <w:marBottom w:val="0"/>
      <w:divBdr>
        <w:top w:val="none" w:sz="0" w:space="0" w:color="auto"/>
        <w:left w:val="none" w:sz="0" w:space="0" w:color="auto"/>
        <w:bottom w:val="none" w:sz="0" w:space="0" w:color="auto"/>
        <w:right w:val="none" w:sz="0" w:space="0" w:color="auto"/>
      </w:divBdr>
    </w:div>
    <w:div w:id="629743578">
      <w:bodyDiv w:val="1"/>
      <w:marLeft w:val="0"/>
      <w:marRight w:val="0"/>
      <w:marTop w:val="0"/>
      <w:marBottom w:val="0"/>
      <w:divBdr>
        <w:top w:val="none" w:sz="0" w:space="0" w:color="auto"/>
        <w:left w:val="none" w:sz="0" w:space="0" w:color="auto"/>
        <w:bottom w:val="none" w:sz="0" w:space="0" w:color="auto"/>
        <w:right w:val="none" w:sz="0" w:space="0" w:color="auto"/>
      </w:divBdr>
    </w:div>
    <w:div w:id="649409805">
      <w:bodyDiv w:val="1"/>
      <w:marLeft w:val="0"/>
      <w:marRight w:val="0"/>
      <w:marTop w:val="0"/>
      <w:marBottom w:val="0"/>
      <w:divBdr>
        <w:top w:val="none" w:sz="0" w:space="0" w:color="auto"/>
        <w:left w:val="none" w:sz="0" w:space="0" w:color="auto"/>
        <w:bottom w:val="none" w:sz="0" w:space="0" w:color="auto"/>
        <w:right w:val="none" w:sz="0" w:space="0" w:color="auto"/>
      </w:divBdr>
    </w:div>
    <w:div w:id="655689234">
      <w:bodyDiv w:val="1"/>
      <w:marLeft w:val="0"/>
      <w:marRight w:val="0"/>
      <w:marTop w:val="0"/>
      <w:marBottom w:val="0"/>
      <w:divBdr>
        <w:top w:val="none" w:sz="0" w:space="0" w:color="auto"/>
        <w:left w:val="none" w:sz="0" w:space="0" w:color="auto"/>
        <w:bottom w:val="none" w:sz="0" w:space="0" w:color="auto"/>
        <w:right w:val="none" w:sz="0" w:space="0" w:color="auto"/>
      </w:divBdr>
    </w:div>
    <w:div w:id="665401516">
      <w:bodyDiv w:val="1"/>
      <w:marLeft w:val="0"/>
      <w:marRight w:val="0"/>
      <w:marTop w:val="0"/>
      <w:marBottom w:val="0"/>
      <w:divBdr>
        <w:top w:val="none" w:sz="0" w:space="0" w:color="auto"/>
        <w:left w:val="none" w:sz="0" w:space="0" w:color="auto"/>
        <w:bottom w:val="none" w:sz="0" w:space="0" w:color="auto"/>
        <w:right w:val="none" w:sz="0" w:space="0" w:color="auto"/>
      </w:divBdr>
    </w:div>
    <w:div w:id="677466342">
      <w:bodyDiv w:val="1"/>
      <w:marLeft w:val="0"/>
      <w:marRight w:val="0"/>
      <w:marTop w:val="0"/>
      <w:marBottom w:val="0"/>
      <w:divBdr>
        <w:top w:val="none" w:sz="0" w:space="0" w:color="auto"/>
        <w:left w:val="none" w:sz="0" w:space="0" w:color="auto"/>
        <w:bottom w:val="none" w:sz="0" w:space="0" w:color="auto"/>
        <w:right w:val="none" w:sz="0" w:space="0" w:color="auto"/>
      </w:divBdr>
    </w:div>
    <w:div w:id="688027253">
      <w:bodyDiv w:val="1"/>
      <w:marLeft w:val="0"/>
      <w:marRight w:val="0"/>
      <w:marTop w:val="0"/>
      <w:marBottom w:val="0"/>
      <w:divBdr>
        <w:top w:val="none" w:sz="0" w:space="0" w:color="auto"/>
        <w:left w:val="none" w:sz="0" w:space="0" w:color="auto"/>
        <w:bottom w:val="none" w:sz="0" w:space="0" w:color="auto"/>
        <w:right w:val="none" w:sz="0" w:space="0" w:color="auto"/>
      </w:divBdr>
    </w:div>
    <w:div w:id="688868822">
      <w:bodyDiv w:val="1"/>
      <w:marLeft w:val="0"/>
      <w:marRight w:val="0"/>
      <w:marTop w:val="0"/>
      <w:marBottom w:val="0"/>
      <w:divBdr>
        <w:top w:val="none" w:sz="0" w:space="0" w:color="auto"/>
        <w:left w:val="none" w:sz="0" w:space="0" w:color="auto"/>
        <w:bottom w:val="none" w:sz="0" w:space="0" w:color="auto"/>
        <w:right w:val="none" w:sz="0" w:space="0" w:color="auto"/>
      </w:divBdr>
    </w:div>
    <w:div w:id="689986867">
      <w:bodyDiv w:val="1"/>
      <w:marLeft w:val="0"/>
      <w:marRight w:val="0"/>
      <w:marTop w:val="0"/>
      <w:marBottom w:val="0"/>
      <w:divBdr>
        <w:top w:val="none" w:sz="0" w:space="0" w:color="auto"/>
        <w:left w:val="none" w:sz="0" w:space="0" w:color="auto"/>
        <w:bottom w:val="none" w:sz="0" w:space="0" w:color="auto"/>
        <w:right w:val="none" w:sz="0" w:space="0" w:color="auto"/>
      </w:divBdr>
    </w:div>
    <w:div w:id="695885532">
      <w:bodyDiv w:val="1"/>
      <w:marLeft w:val="0"/>
      <w:marRight w:val="0"/>
      <w:marTop w:val="0"/>
      <w:marBottom w:val="0"/>
      <w:divBdr>
        <w:top w:val="none" w:sz="0" w:space="0" w:color="auto"/>
        <w:left w:val="none" w:sz="0" w:space="0" w:color="auto"/>
        <w:bottom w:val="none" w:sz="0" w:space="0" w:color="auto"/>
        <w:right w:val="none" w:sz="0" w:space="0" w:color="auto"/>
      </w:divBdr>
    </w:div>
    <w:div w:id="701131261">
      <w:bodyDiv w:val="1"/>
      <w:marLeft w:val="0"/>
      <w:marRight w:val="0"/>
      <w:marTop w:val="0"/>
      <w:marBottom w:val="0"/>
      <w:divBdr>
        <w:top w:val="none" w:sz="0" w:space="0" w:color="auto"/>
        <w:left w:val="none" w:sz="0" w:space="0" w:color="auto"/>
        <w:bottom w:val="none" w:sz="0" w:space="0" w:color="auto"/>
        <w:right w:val="none" w:sz="0" w:space="0" w:color="auto"/>
      </w:divBdr>
    </w:div>
    <w:div w:id="705954747">
      <w:bodyDiv w:val="1"/>
      <w:marLeft w:val="0"/>
      <w:marRight w:val="0"/>
      <w:marTop w:val="0"/>
      <w:marBottom w:val="0"/>
      <w:divBdr>
        <w:top w:val="none" w:sz="0" w:space="0" w:color="auto"/>
        <w:left w:val="none" w:sz="0" w:space="0" w:color="auto"/>
        <w:bottom w:val="none" w:sz="0" w:space="0" w:color="auto"/>
        <w:right w:val="none" w:sz="0" w:space="0" w:color="auto"/>
      </w:divBdr>
    </w:div>
    <w:div w:id="715785388">
      <w:bodyDiv w:val="1"/>
      <w:marLeft w:val="0"/>
      <w:marRight w:val="0"/>
      <w:marTop w:val="0"/>
      <w:marBottom w:val="0"/>
      <w:divBdr>
        <w:top w:val="none" w:sz="0" w:space="0" w:color="auto"/>
        <w:left w:val="none" w:sz="0" w:space="0" w:color="auto"/>
        <w:bottom w:val="none" w:sz="0" w:space="0" w:color="auto"/>
        <w:right w:val="none" w:sz="0" w:space="0" w:color="auto"/>
      </w:divBdr>
    </w:div>
    <w:div w:id="737901585">
      <w:bodyDiv w:val="1"/>
      <w:marLeft w:val="0"/>
      <w:marRight w:val="0"/>
      <w:marTop w:val="0"/>
      <w:marBottom w:val="0"/>
      <w:divBdr>
        <w:top w:val="none" w:sz="0" w:space="0" w:color="auto"/>
        <w:left w:val="none" w:sz="0" w:space="0" w:color="auto"/>
        <w:bottom w:val="none" w:sz="0" w:space="0" w:color="auto"/>
        <w:right w:val="none" w:sz="0" w:space="0" w:color="auto"/>
      </w:divBdr>
    </w:div>
    <w:div w:id="740295476">
      <w:bodyDiv w:val="1"/>
      <w:marLeft w:val="0"/>
      <w:marRight w:val="0"/>
      <w:marTop w:val="0"/>
      <w:marBottom w:val="0"/>
      <w:divBdr>
        <w:top w:val="none" w:sz="0" w:space="0" w:color="auto"/>
        <w:left w:val="none" w:sz="0" w:space="0" w:color="auto"/>
        <w:bottom w:val="none" w:sz="0" w:space="0" w:color="auto"/>
        <w:right w:val="none" w:sz="0" w:space="0" w:color="auto"/>
      </w:divBdr>
    </w:div>
    <w:div w:id="752093898">
      <w:bodyDiv w:val="1"/>
      <w:marLeft w:val="0"/>
      <w:marRight w:val="0"/>
      <w:marTop w:val="0"/>
      <w:marBottom w:val="0"/>
      <w:divBdr>
        <w:top w:val="none" w:sz="0" w:space="0" w:color="auto"/>
        <w:left w:val="none" w:sz="0" w:space="0" w:color="auto"/>
        <w:bottom w:val="none" w:sz="0" w:space="0" w:color="auto"/>
        <w:right w:val="none" w:sz="0" w:space="0" w:color="auto"/>
      </w:divBdr>
    </w:div>
    <w:div w:id="767889050">
      <w:bodyDiv w:val="1"/>
      <w:marLeft w:val="0"/>
      <w:marRight w:val="0"/>
      <w:marTop w:val="0"/>
      <w:marBottom w:val="0"/>
      <w:divBdr>
        <w:top w:val="none" w:sz="0" w:space="0" w:color="auto"/>
        <w:left w:val="none" w:sz="0" w:space="0" w:color="auto"/>
        <w:bottom w:val="none" w:sz="0" w:space="0" w:color="auto"/>
        <w:right w:val="none" w:sz="0" w:space="0" w:color="auto"/>
      </w:divBdr>
    </w:div>
    <w:div w:id="777724253">
      <w:bodyDiv w:val="1"/>
      <w:marLeft w:val="0"/>
      <w:marRight w:val="0"/>
      <w:marTop w:val="0"/>
      <w:marBottom w:val="0"/>
      <w:divBdr>
        <w:top w:val="none" w:sz="0" w:space="0" w:color="auto"/>
        <w:left w:val="none" w:sz="0" w:space="0" w:color="auto"/>
        <w:bottom w:val="none" w:sz="0" w:space="0" w:color="auto"/>
        <w:right w:val="none" w:sz="0" w:space="0" w:color="auto"/>
      </w:divBdr>
    </w:div>
    <w:div w:id="783117338">
      <w:bodyDiv w:val="1"/>
      <w:marLeft w:val="0"/>
      <w:marRight w:val="0"/>
      <w:marTop w:val="0"/>
      <w:marBottom w:val="0"/>
      <w:divBdr>
        <w:top w:val="none" w:sz="0" w:space="0" w:color="auto"/>
        <w:left w:val="none" w:sz="0" w:space="0" w:color="auto"/>
        <w:bottom w:val="none" w:sz="0" w:space="0" w:color="auto"/>
        <w:right w:val="none" w:sz="0" w:space="0" w:color="auto"/>
      </w:divBdr>
    </w:div>
    <w:div w:id="790442820">
      <w:bodyDiv w:val="1"/>
      <w:marLeft w:val="0"/>
      <w:marRight w:val="0"/>
      <w:marTop w:val="0"/>
      <w:marBottom w:val="0"/>
      <w:divBdr>
        <w:top w:val="none" w:sz="0" w:space="0" w:color="auto"/>
        <w:left w:val="none" w:sz="0" w:space="0" w:color="auto"/>
        <w:bottom w:val="none" w:sz="0" w:space="0" w:color="auto"/>
        <w:right w:val="none" w:sz="0" w:space="0" w:color="auto"/>
      </w:divBdr>
    </w:div>
    <w:div w:id="804856438">
      <w:bodyDiv w:val="1"/>
      <w:marLeft w:val="0"/>
      <w:marRight w:val="0"/>
      <w:marTop w:val="0"/>
      <w:marBottom w:val="0"/>
      <w:divBdr>
        <w:top w:val="none" w:sz="0" w:space="0" w:color="auto"/>
        <w:left w:val="none" w:sz="0" w:space="0" w:color="auto"/>
        <w:bottom w:val="none" w:sz="0" w:space="0" w:color="auto"/>
        <w:right w:val="none" w:sz="0" w:space="0" w:color="auto"/>
      </w:divBdr>
    </w:div>
    <w:div w:id="815804242">
      <w:bodyDiv w:val="1"/>
      <w:marLeft w:val="0"/>
      <w:marRight w:val="0"/>
      <w:marTop w:val="0"/>
      <w:marBottom w:val="0"/>
      <w:divBdr>
        <w:top w:val="none" w:sz="0" w:space="0" w:color="auto"/>
        <w:left w:val="none" w:sz="0" w:space="0" w:color="auto"/>
        <w:bottom w:val="none" w:sz="0" w:space="0" w:color="auto"/>
        <w:right w:val="none" w:sz="0" w:space="0" w:color="auto"/>
      </w:divBdr>
    </w:div>
    <w:div w:id="819882870">
      <w:bodyDiv w:val="1"/>
      <w:marLeft w:val="0"/>
      <w:marRight w:val="0"/>
      <w:marTop w:val="0"/>
      <w:marBottom w:val="0"/>
      <w:divBdr>
        <w:top w:val="none" w:sz="0" w:space="0" w:color="auto"/>
        <w:left w:val="none" w:sz="0" w:space="0" w:color="auto"/>
        <w:bottom w:val="none" w:sz="0" w:space="0" w:color="auto"/>
        <w:right w:val="none" w:sz="0" w:space="0" w:color="auto"/>
      </w:divBdr>
    </w:div>
    <w:div w:id="842354899">
      <w:bodyDiv w:val="1"/>
      <w:marLeft w:val="0"/>
      <w:marRight w:val="0"/>
      <w:marTop w:val="0"/>
      <w:marBottom w:val="0"/>
      <w:divBdr>
        <w:top w:val="none" w:sz="0" w:space="0" w:color="auto"/>
        <w:left w:val="none" w:sz="0" w:space="0" w:color="auto"/>
        <w:bottom w:val="none" w:sz="0" w:space="0" w:color="auto"/>
        <w:right w:val="none" w:sz="0" w:space="0" w:color="auto"/>
      </w:divBdr>
    </w:div>
    <w:div w:id="844175787">
      <w:bodyDiv w:val="1"/>
      <w:marLeft w:val="0"/>
      <w:marRight w:val="0"/>
      <w:marTop w:val="0"/>
      <w:marBottom w:val="0"/>
      <w:divBdr>
        <w:top w:val="none" w:sz="0" w:space="0" w:color="auto"/>
        <w:left w:val="none" w:sz="0" w:space="0" w:color="auto"/>
        <w:bottom w:val="none" w:sz="0" w:space="0" w:color="auto"/>
        <w:right w:val="none" w:sz="0" w:space="0" w:color="auto"/>
      </w:divBdr>
    </w:div>
    <w:div w:id="861744345">
      <w:bodyDiv w:val="1"/>
      <w:marLeft w:val="0"/>
      <w:marRight w:val="0"/>
      <w:marTop w:val="0"/>
      <w:marBottom w:val="0"/>
      <w:divBdr>
        <w:top w:val="none" w:sz="0" w:space="0" w:color="auto"/>
        <w:left w:val="none" w:sz="0" w:space="0" w:color="auto"/>
        <w:bottom w:val="none" w:sz="0" w:space="0" w:color="auto"/>
        <w:right w:val="none" w:sz="0" w:space="0" w:color="auto"/>
      </w:divBdr>
    </w:div>
    <w:div w:id="883563301">
      <w:bodyDiv w:val="1"/>
      <w:marLeft w:val="0"/>
      <w:marRight w:val="0"/>
      <w:marTop w:val="0"/>
      <w:marBottom w:val="0"/>
      <w:divBdr>
        <w:top w:val="none" w:sz="0" w:space="0" w:color="auto"/>
        <w:left w:val="none" w:sz="0" w:space="0" w:color="auto"/>
        <w:bottom w:val="none" w:sz="0" w:space="0" w:color="auto"/>
        <w:right w:val="none" w:sz="0" w:space="0" w:color="auto"/>
      </w:divBdr>
    </w:div>
    <w:div w:id="884218945">
      <w:bodyDiv w:val="1"/>
      <w:marLeft w:val="0"/>
      <w:marRight w:val="0"/>
      <w:marTop w:val="0"/>
      <w:marBottom w:val="0"/>
      <w:divBdr>
        <w:top w:val="none" w:sz="0" w:space="0" w:color="auto"/>
        <w:left w:val="none" w:sz="0" w:space="0" w:color="auto"/>
        <w:bottom w:val="none" w:sz="0" w:space="0" w:color="auto"/>
        <w:right w:val="none" w:sz="0" w:space="0" w:color="auto"/>
      </w:divBdr>
    </w:div>
    <w:div w:id="902641718">
      <w:bodyDiv w:val="1"/>
      <w:marLeft w:val="0"/>
      <w:marRight w:val="0"/>
      <w:marTop w:val="0"/>
      <w:marBottom w:val="0"/>
      <w:divBdr>
        <w:top w:val="none" w:sz="0" w:space="0" w:color="auto"/>
        <w:left w:val="none" w:sz="0" w:space="0" w:color="auto"/>
        <w:bottom w:val="none" w:sz="0" w:space="0" w:color="auto"/>
        <w:right w:val="none" w:sz="0" w:space="0" w:color="auto"/>
      </w:divBdr>
    </w:div>
    <w:div w:id="904341208">
      <w:bodyDiv w:val="1"/>
      <w:marLeft w:val="0"/>
      <w:marRight w:val="0"/>
      <w:marTop w:val="0"/>
      <w:marBottom w:val="0"/>
      <w:divBdr>
        <w:top w:val="none" w:sz="0" w:space="0" w:color="auto"/>
        <w:left w:val="none" w:sz="0" w:space="0" w:color="auto"/>
        <w:bottom w:val="none" w:sz="0" w:space="0" w:color="auto"/>
        <w:right w:val="none" w:sz="0" w:space="0" w:color="auto"/>
      </w:divBdr>
    </w:div>
    <w:div w:id="909777494">
      <w:bodyDiv w:val="1"/>
      <w:marLeft w:val="0"/>
      <w:marRight w:val="0"/>
      <w:marTop w:val="0"/>
      <w:marBottom w:val="0"/>
      <w:divBdr>
        <w:top w:val="none" w:sz="0" w:space="0" w:color="auto"/>
        <w:left w:val="none" w:sz="0" w:space="0" w:color="auto"/>
        <w:bottom w:val="none" w:sz="0" w:space="0" w:color="auto"/>
        <w:right w:val="none" w:sz="0" w:space="0" w:color="auto"/>
      </w:divBdr>
    </w:div>
    <w:div w:id="922648100">
      <w:bodyDiv w:val="1"/>
      <w:marLeft w:val="0"/>
      <w:marRight w:val="0"/>
      <w:marTop w:val="0"/>
      <w:marBottom w:val="0"/>
      <w:divBdr>
        <w:top w:val="none" w:sz="0" w:space="0" w:color="auto"/>
        <w:left w:val="none" w:sz="0" w:space="0" w:color="auto"/>
        <w:bottom w:val="none" w:sz="0" w:space="0" w:color="auto"/>
        <w:right w:val="none" w:sz="0" w:space="0" w:color="auto"/>
      </w:divBdr>
    </w:div>
    <w:div w:id="947741501">
      <w:bodyDiv w:val="1"/>
      <w:marLeft w:val="0"/>
      <w:marRight w:val="0"/>
      <w:marTop w:val="0"/>
      <w:marBottom w:val="0"/>
      <w:divBdr>
        <w:top w:val="none" w:sz="0" w:space="0" w:color="auto"/>
        <w:left w:val="none" w:sz="0" w:space="0" w:color="auto"/>
        <w:bottom w:val="none" w:sz="0" w:space="0" w:color="auto"/>
        <w:right w:val="none" w:sz="0" w:space="0" w:color="auto"/>
      </w:divBdr>
    </w:div>
    <w:div w:id="958603874">
      <w:bodyDiv w:val="1"/>
      <w:marLeft w:val="0"/>
      <w:marRight w:val="0"/>
      <w:marTop w:val="0"/>
      <w:marBottom w:val="0"/>
      <w:divBdr>
        <w:top w:val="none" w:sz="0" w:space="0" w:color="auto"/>
        <w:left w:val="none" w:sz="0" w:space="0" w:color="auto"/>
        <w:bottom w:val="none" w:sz="0" w:space="0" w:color="auto"/>
        <w:right w:val="none" w:sz="0" w:space="0" w:color="auto"/>
      </w:divBdr>
    </w:div>
    <w:div w:id="963922838">
      <w:bodyDiv w:val="1"/>
      <w:marLeft w:val="0"/>
      <w:marRight w:val="0"/>
      <w:marTop w:val="0"/>
      <w:marBottom w:val="0"/>
      <w:divBdr>
        <w:top w:val="none" w:sz="0" w:space="0" w:color="auto"/>
        <w:left w:val="none" w:sz="0" w:space="0" w:color="auto"/>
        <w:bottom w:val="none" w:sz="0" w:space="0" w:color="auto"/>
        <w:right w:val="none" w:sz="0" w:space="0" w:color="auto"/>
      </w:divBdr>
    </w:div>
    <w:div w:id="973100762">
      <w:bodyDiv w:val="1"/>
      <w:marLeft w:val="0"/>
      <w:marRight w:val="0"/>
      <w:marTop w:val="0"/>
      <w:marBottom w:val="0"/>
      <w:divBdr>
        <w:top w:val="none" w:sz="0" w:space="0" w:color="auto"/>
        <w:left w:val="none" w:sz="0" w:space="0" w:color="auto"/>
        <w:bottom w:val="none" w:sz="0" w:space="0" w:color="auto"/>
        <w:right w:val="none" w:sz="0" w:space="0" w:color="auto"/>
      </w:divBdr>
    </w:div>
    <w:div w:id="977296893">
      <w:bodyDiv w:val="1"/>
      <w:marLeft w:val="0"/>
      <w:marRight w:val="0"/>
      <w:marTop w:val="0"/>
      <w:marBottom w:val="0"/>
      <w:divBdr>
        <w:top w:val="none" w:sz="0" w:space="0" w:color="auto"/>
        <w:left w:val="none" w:sz="0" w:space="0" w:color="auto"/>
        <w:bottom w:val="none" w:sz="0" w:space="0" w:color="auto"/>
        <w:right w:val="none" w:sz="0" w:space="0" w:color="auto"/>
      </w:divBdr>
    </w:div>
    <w:div w:id="988368603">
      <w:bodyDiv w:val="1"/>
      <w:marLeft w:val="0"/>
      <w:marRight w:val="0"/>
      <w:marTop w:val="0"/>
      <w:marBottom w:val="0"/>
      <w:divBdr>
        <w:top w:val="none" w:sz="0" w:space="0" w:color="auto"/>
        <w:left w:val="none" w:sz="0" w:space="0" w:color="auto"/>
        <w:bottom w:val="none" w:sz="0" w:space="0" w:color="auto"/>
        <w:right w:val="none" w:sz="0" w:space="0" w:color="auto"/>
      </w:divBdr>
    </w:div>
    <w:div w:id="1001280105">
      <w:bodyDiv w:val="1"/>
      <w:marLeft w:val="0"/>
      <w:marRight w:val="0"/>
      <w:marTop w:val="0"/>
      <w:marBottom w:val="0"/>
      <w:divBdr>
        <w:top w:val="none" w:sz="0" w:space="0" w:color="auto"/>
        <w:left w:val="none" w:sz="0" w:space="0" w:color="auto"/>
        <w:bottom w:val="none" w:sz="0" w:space="0" w:color="auto"/>
        <w:right w:val="none" w:sz="0" w:space="0" w:color="auto"/>
      </w:divBdr>
    </w:div>
    <w:div w:id="1010793784">
      <w:bodyDiv w:val="1"/>
      <w:marLeft w:val="0"/>
      <w:marRight w:val="0"/>
      <w:marTop w:val="0"/>
      <w:marBottom w:val="0"/>
      <w:divBdr>
        <w:top w:val="none" w:sz="0" w:space="0" w:color="auto"/>
        <w:left w:val="none" w:sz="0" w:space="0" w:color="auto"/>
        <w:bottom w:val="none" w:sz="0" w:space="0" w:color="auto"/>
        <w:right w:val="none" w:sz="0" w:space="0" w:color="auto"/>
      </w:divBdr>
    </w:div>
    <w:div w:id="1021975197">
      <w:bodyDiv w:val="1"/>
      <w:marLeft w:val="0"/>
      <w:marRight w:val="0"/>
      <w:marTop w:val="0"/>
      <w:marBottom w:val="0"/>
      <w:divBdr>
        <w:top w:val="none" w:sz="0" w:space="0" w:color="auto"/>
        <w:left w:val="none" w:sz="0" w:space="0" w:color="auto"/>
        <w:bottom w:val="none" w:sz="0" w:space="0" w:color="auto"/>
        <w:right w:val="none" w:sz="0" w:space="0" w:color="auto"/>
      </w:divBdr>
    </w:div>
    <w:div w:id="1030570593">
      <w:bodyDiv w:val="1"/>
      <w:marLeft w:val="0"/>
      <w:marRight w:val="0"/>
      <w:marTop w:val="0"/>
      <w:marBottom w:val="0"/>
      <w:divBdr>
        <w:top w:val="none" w:sz="0" w:space="0" w:color="auto"/>
        <w:left w:val="none" w:sz="0" w:space="0" w:color="auto"/>
        <w:bottom w:val="none" w:sz="0" w:space="0" w:color="auto"/>
        <w:right w:val="none" w:sz="0" w:space="0" w:color="auto"/>
      </w:divBdr>
    </w:div>
    <w:div w:id="1031809558">
      <w:bodyDiv w:val="1"/>
      <w:marLeft w:val="0"/>
      <w:marRight w:val="0"/>
      <w:marTop w:val="0"/>
      <w:marBottom w:val="0"/>
      <w:divBdr>
        <w:top w:val="none" w:sz="0" w:space="0" w:color="auto"/>
        <w:left w:val="none" w:sz="0" w:space="0" w:color="auto"/>
        <w:bottom w:val="none" w:sz="0" w:space="0" w:color="auto"/>
        <w:right w:val="none" w:sz="0" w:space="0" w:color="auto"/>
      </w:divBdr>
    </w:div>
    <w:div w:id="1037243326">
      <w:bodyDiv w:val="1"/>
      <w:marLeft w:val="0"/>
      <w:marRight w:val="0"/>
      <w:marTop w:val="0"/>
      <w:marBottom w:val="0"/>
      <w:divBdr>
        <w:top w:val="none" w:sz="0" w:space="0" w:color="auto"/>
        <w:left w:val="none" w:sz="0" w:space="0" w:color="auto"/>
        <w:bottom w:val="none" w:sz="0" w:space="0" w:color="auto"/>
        <w:right w:val="none" w:sz="0" w:space="0" w:color="auto"/>
      </w:divBdr>
    </w:div>
    <w:div w:id="1054892831">
      <w:bodyDiv w:val="1"/>
      <w:marLeft w:val="0"/>
      <w:marRight w:val="0"/>
      <w:marTop w:val="0"/>
      <w:marBottom w:val="0"/>
      <w:divBdr>
        <w:top w:val="none" w:sz="0" w:space="0" w:color="auto"/>
        <w:left w:val="none" w:sz="0" w:space="0" w:color="auto"/>
        <w:bottom w:val="none" w:sz="0" w:space="0" w:color="auto"/>
        <w:right w:val="none" w:sz="0" w:space="0" w:color="auto"/>
      </w:divBdr>
    </w:div>
    <w:div w:id="1071541264">
      <w:bodyDiv w:val="1"/>
      <w:marLeft w:val="0"/>
      <w:marRight w:val="0"/>
      <w:marTop w:val="0"/>
      <w:marBottom w:val="0"/>
      <w:divBdr>
        <w:top w:val="none" w:sz="0" w:space="0" w:color="auto"/>
        <w:left w:val="none" w:sz="0" w:space="0" w:color="auto"/>
        <w:bottom w:val="none" w:sz="0" w:space="0" w:color="auto"/>
        <w:right w:val="none" w:sz="0" w:space="0" w:color="auto"/>
      </w:divBdr>
    </w:div>
    <w:div w:id="1073435325">
      <w:bodyDiv w:val="1"/>
      <w:marLeft w:val="0"/>
      <w:marRight w:val="0"/>
      <w:marTop w:val="0"/>
      <w:marBottom w:val="0"/>
      <w:divBdr>
        <w:top w:val="none" w:sz="0" w:space="0" w:color="auto"/>
        <w:left w:val="none" w:sz="0" w:space="0" w:color="auto"/>
        <w:bottom w:val="none" w:sz="0" w:space="0" w:color="auto"/>
        <w:right w:val="none" w:sz="0" w:space="0" w:color="auto"/>
      </w:divBdr>
    </w:div>
    <w:div w:id="1088308370">
      <w:bodyDiv w:val="1"/>
      <w:marLeft w:val="0"/>
      <w:marRight w:val="0"/>
      <w:marTop w:val="0"/>
      <w:marBottom w:val="0"/>
      <w:divBdr>
        <w:top w:val="none" w:sz="0" w:space="0" w:color="auto"/>
        <w:left w:val="none" w:sz="0" w:space="0" w:color="auto"/>
        <w:bottom w:val="none" w:sz="0" w:space="0" w:color="auto"/>
        <w:right w:val="none" w:sz="0" w:space="0" w:color="auto"/>
      </w:divBdr>
    </w:div>
    <w:div w:id="1093627261">
      <w:bodyDiv w:val="1"/>
      <w:marLeft w:val="0"/>
      <w:marRight w:val="0"/>
      <w:marTop w:val="0"/>
      <w:marBottom w:val="0"/>
      <w:divBdr>
        <w:top w:val="none" w:sz="0" w:space="0" w:color="auto"/>
        <w:left w:val="none" w:sz="0" w:space="0" w:color="auto"/>
        <w:bottom w:val="none" w:sz="0" w:space="0" w:color="auto"/>
        <w:right w:val="none" w:sz="0" w:space="0" w:color="auto"/>
      </w:divBdr>
    </w:div>
    <w:div w:id="1093665187">
      <w:bodyDiv w:val="1"/>
      <w:marLeft w:val="0"/>
      <w:marRight w:val="0"/>
      <w:marTop w:val="0"/>
      <w:marBottom w:val="0"/>
      <w:divBdr>
        <w:top w:val="none" w:sz="0" w:space="0" w:color="auto"/>
        <w:left w:val="none" w:sz="0" w:space="0" w:color="auto"/>
        <w:bottom w:val="none" w:sz="0" w:space="0" w:color="auto"/>
        <w:right w:val="none" w:sz="0" w:space="0" w:color="auto"/>
      </w:divBdr>
    </w:div>
    <w:div w:id="1097870919">
      <w:bodyDiv w:val="1"/>
      <w:marLeft w:val="0"/>
      <w:marRight w:val="0"/>
      <w:marTop w:val="0"/>
      <w:marBottom w:val="0"/>
      <w:divBdr>
        <w:top w:val="none" w:sz="0" w:space="0" w:color="auto"/>
        <w:left w:val="none" w:sz="0" w:space="0" w:color="auto"/>
        <w:bottom w:val="none" w:sz="0" w:space="0" w:color="auto"/>
        <w:right w:val="none" w:sz="0" w:space="0" w:color="auto"/>
      </w:divBdr>
    </w:div>
    <w:div w:id="1098018457">
      <w:bodyDiv w:val="1"/>
      <w:marLeft w:val="0"/>
      <w:marRight w:val="0"/>
      <w:marTop w:val="0"/>
      <w:marBottom w:val="0"/>
      <w:divBdr>
        <w:top w:val="none" w:sz="0" w:space="0" w:color="auto"/>
        <w:left w:val="none" w:sz="0" w:space="0" w:color="auto"/>
        <w:bottom w:val="none" w:sz="0" w:space="0" w:color="auto"/>
        <w:right w:val="none" w:sz="0" w:space="0" w:color="auto"/>
      </w:divBdr>
    </w:div>
    <w:div w:id="1099108992">
      <w:bodyDiv w:val="1"/>
      <w:marLeft w:val="0"/>
      <w:marRight w:val="0"/>
      <w:marTop w:val="0"/>
      <w:marBottom w:val="0"/>
      <w:divBdr>
        <w:top w:val="none" w:sz="0" w:space="0" w:color="auto"/>
        <w:left w:val="none" w:sz="0" w:space="0" w:color="auto"/>
        <w:bottom w:val="none" w:sz="0" w:space="0" w:color="auto"/>
        <w:right w:val="none" w:sz="0" w:space="0" w:color="auto"/>
      </w:divBdr>
    </w:div>
    <w:div w:id="1114324054">
      <w:bodyDiv w:val="1"/>
      <w:marLeft w:val="0"/>
      <w:marRight w:val="0"/>
      <w:marTop w:val="0"/>
      <w:marBottom w:val="0"/>
      <w:divBdr>
        <w:top w:val="none" w:sz="0" w:space="0" w:color="auto"/>
        <w:left w:val="none" w:sz="0" w:space="0" w:color="auto"/>
        <w:bottom w:val="none" w:sz="0" w:space="0" w:color="auto"/>
        <w:right w:val="none" w:sz="0" w:space="0" w:color="auto"/>
      </w:divBdr>
    </w:div>
    <w:div w:id="1120221380">
      <w:bodyDiv w:val="1"/>
      <w:marLeft w:val="0"/>
      <w:marRight w:val="0"/>
      <w:marTop w:val="0"/>
      <w:marBottom w:val="0"/>
      <w:divBdr>
        <w:top w:val="none" w:sz="0" w:space="0" w:color="auto"/>
        <w:left w:val="none" w:sz="0" w:space="0" w:color="auto"/>
        <w:bottom w:val="none" w:sz="0" w:space="0" w:color="auto"/>
        <w:right w:val="none" w:sz="0" w:space="0" w:color="auto"/>
      </w:divBdr>
    </w:div>
    <w:div w:id="1127815824">
      <w:bodyDiv w:val="1"/>
      <w:marLeft w:val="0"/>
      <w:marRight w:val="0"/>
      <w:marTop w:val="0"/>
      <w:marBottom w:val="0"/>
      <w:divBdr>
        <w:top w:val="none" w:sz="0" w:space="0" w:color="auto"/>
        <w:left w:val="none" w:sz="0" w:space="0" w:color="auto"/>
        <w:bottom w:val="none" w:sz="0" w:space="0" w:color="auto"/>
        <w:right w:val="none" w:sz="0" w:space="0" w:color="auto"/>
      </w:divBdr>
    </w:div>
    <w:div w:id="1128746369">
      <w:bodyDiv w:val="1"/>
      <w:marLeft w:val="0"/>
      <w:marRight w:val="0"/>
      <w:marTop w:val="0"/>
      <w:marBottom w:val="0"/>
      <w:divBdr>
        <w:top w:val="none" w:sz="0" w:space="0" w:color="auto"/>
        <w:left w:val="none" w:sz="0" w:space="0" w:color="auto"/>
        <w:bottom w:val="none" w:sz="0" w:space="0" w:color="auto"/>
        <w:right w:val="none" w:sz="0" w:space="0" w:color="auto"/>
      </w:divBdr>
    </w:div>
    <w:div w:id="1147239819">
      <w:bodyDiv w:val="1"/>
      <w:marLeft w:val="0"/>
      <w:marRight w:val="0"/>
      <w:marTop w:val="0"/>
      <w:marBottom w:val="0"/>
      <w:divBdr>
        <w:top w:val="none" w:sz="0" w:space="0" w:color="auto"/>
        <w:left w:val="none" w:sz="0" w:space="0" w:color="auto"/>
        <w:bottom w:val="none" w:sz="0" w:space="0" w:color="auto"/>
        <w:right w:val="none" w:sz="0" w:space="0" w:color="auto"/>
      </w:divBdr>
    </w:div>
    <w:div w:id="1147429564">
      <w:bodyDiv w:val="1"/>
      <w:marLeft w:val="0"/>
      <w:marRight w:val="0"/>
      <w:marTop w:val="0"/>
      <w:marBottom w:val="0"/>
      <w:divBdr>
        <w:top w:val="none" w:sz="0" w:space="0" w:color="auto"/>
        <w:left w:val="none" w:sz="0" w:space="0" w:color="auto"/>
        <w:bottom w:val="none" w:sz="0" w:space="0" w:color="auto"/>
        <w:right w:val="none" w:sz="0" w:space="0" w:color="auto"/>
      </w:divBdr>
    </w:div>
    <w:div w:id="1150369544">
      <w:bodyDiv w:val="1"/>
      <w:marLeft w:val="0"/>
      <w:marRight w:val="0"/>
      <w:marTop w:val="0"/>
      <w:marBottom w:val="0"/>
      <w:divBdr>
        <w:top w:val="none" w:sz="0" w:space="0" w:color="auto"/>
        <w:left w:val="none" w:sz="0" w:space="0" w:color="auto"/>
        <w:bottom w:val="none" w:sz="0" w:space="0" w:color="auto"/>
        <w:right w:val="none" w:sz="0" w:space="0" w:color="auto"/>
      </w:divBdr>
    </w:div>
    <w:div w:id="1152254387">
      <w:bodyDiv w:val="1"/>
      <w:marLeft w:val="0"/>
      <w:marRight w:val="0"/>
      <w:marTop w:val="0"/>
      <w:marBottom w:val="0"/>
      <w:divBdr>
        <w:top w:val="none" w:sz="0" w:space="0" w:color="auto"/>
        <w:left w:val="none" w:sz="0" w:space="0" w:color="auto"/>
        <w:bottom w:val="none" w:sz="0" w:space="0" w:color="auto"/>
        <w:right w:val="none" w:sz="0" w:space="0" w:color="auto"/>
      </w:divBdr>
    </w:div>
    <w:div w:id="1152526334">
      <w:bodyDiv w:val="1"/>
      <w:marLeft w:val="0"/>
      <w:marRight w:val="0"/>
      <w:marTop w:val="0"/>
      <w:marBottom w:val="0"/>
      <w:divBdr>
        <w:top w:val="none" w:sz="0" w:space="0" w:color="auto"/>
        <w:left w:val="none" w:sz="0" w:space="0" w:color="auto"/>
        <w:bottom w:val="none" w:sz="0" w:space="0" w:color="auto"/>
        <w:right w:val="none" w:sz="0" w:space="0" w:color="auto"/>
      </w:divBdr>
    </w:div>
    <w:div w:id="1157182975">
      <w:bodyDiv w:val="1"/>
      <w:marLeft w:val="0"/>
      <w:marRight w:val="0"/>
      <w:marTop w:val="0"/>
      <w:marBottom w:val="0"/>
      <w:divBdr>
        <w:top w:val="none" w:sz="0" w:space="0" w:color="auto"/>
        <w:left w:val="none" w:sz="0" w:space="0" w:color="auto"/>
        <w:bottom w:val="none" w:sz="0" w:space="0" w:color="auto"/>
        <w:right w:val="none" w:sz="0" w:space="0" w:color="auto"/>
      </w:divBdr>
    </w:div>
    <w:div w:id="1165704108">
      <w:bodyDiv w:val="1"/>
      <w:marLeft w:val="0"/>
      <w:marRight w:val="0"/>
      <w:marTop w:val="0"/>
      <w:marBottom w:val="0"/>
      <w:divBdr>
        <w:top w:val="none" w:sz="0" w:space="0" w:color="auto"/>
        <w:left w:val="none" w:sz="0" w:space="0" w:color="auto"/>
        <w:bottom w:val="none" w:sz="0" w:space="0" w:color="auto"/>
        <w:right w:val="none" w:sz="0" w:space="0" w:color="auto"/>
      </w:divBdr>
    </w:div>
    <w:div w:id="1189757769">
      <w:bodyDiv w:val="1"/>
      <w:marLeft w:val="0"/>
      <w:marRight w:val="0"/>
      <w:marTop w:val="0"/>
      <w:marBottom w:val="0"/>
      <w:divBdr>
        <w:top w:val="none" w:sz="0" w:space="0" w:color="auto"/>
        <w:left w:val="none" w:sz="0" w:space="0" w:color="auto"/>
        <w:bottom w:val="none" w:sz="0" w:space="0" w:color="auto"/>
        <w:right w:val="none" w:sz="0" w:space="0" w:color="auto"/>
      </w:divBdr>
    </w:div>
    <w:div w:id="1191796594">
      <w:bodyDiv w:val="1"/>
      <w:marLeft w:val="0"/>
      <w:marRight w:val="0"/>
      <w:marTop w:val="0"/>
      <w:marBottom w:val="0"/>
      <w:divBdr>
        <w:top w:val="none" w:sz="0" w:space="0" w:color="auto"/>
        <w:left w:val="none" w:sz="0" w:space="0" w:color="auto"/>
        <w:bottom w:val="none" w:sz="0" w:space="0" w:color="auto"/>
        <w:right w:val="none" w:sz="0" w:space="0" w:color="auto"/>
      </w:divBdr>
    </w:div>
    <w:div w:id="1196967621">
      <w:bodyDiv w:val="1"/>
      <w:marLeft w:val="0"/>
      <w:marRight w:val="0"/>
      <w:marTop w:val="0"/>
      <w:marBottom w:val="0"/>
      <w:divBdr>
        <w:top w:val="none" w:sz="0" w:space="0" w:color="auto"/>
        <w:left w:val="none" w:sz="0" w:space="0" w:color="auto"/>
        <w:bottom w:val="none" w:sz="0" w:space="0" w:color="auto"/>
        <w:right w:val="none" w:sz="0" w:space="0" w:color="auto"/>
      </w:divBdr>
    </w:div>
    <w:div w:id="1197499243">
      <w:bodyDiv w:val="1"/>
      <w:marLeft w:val="0"/>
      <w:marRight w:val="0"/>
      <w:marTop w:val="0"/>
      <w:marBottom w:val="0"/>
      <w:divBdr>
        <w:top w:val="none" w:sz="0" w:space="0" w:color="auto"/>
        <w:left w:val="none" w:sz="0" w:space="0" w:color="auto"/>
        <w:bottom w:val="none" w:sz="0" w:space="0" w:color="auto"/>
        <w:right w:val="none" w:sz="0" w:space="0" w:color="auto"/>
      </w:divBdr>
    </w:div>
    <w:div w:id="1198161806">
      <w:bodyDiv w:val="1"/>
      <w:marLeft w:val="0"/>
      <w:marRight w:val="0"/>
      <w:marTop w:val="0"/>
      <w:marBottom w:val="0"/>
      <w:divBdr>
        <w:top w:val="none" w:sz="0" w:space="0" w:color="auto"/>
        <w:left w:val="none" w:sz="0" w:space="0" w:color="auto"/>
        <w:bottom w:val="none" w:sz="0" w:space="0" w:color="auto"/>
        <w:right w:val="none" w:sz="0" w:space="0" w:color="auto"/>
      </w:divBdr>
    </w:div>
    <w:div w:id="1202671251">
      <w:bodyDiv w:val="1"/>
      <w:marLeft w:val="0"/>
      <w:marRight w:val="0"/>
      <w:marTop w:val="0"/>
      <w:marBottom w:val="0"/>
      <w:divBdr>
        <w:top w:val="none" w:sz="0" w:space="0" w:color="auto"/>
        <w:left w:val="none" w:sz="0" w:space="0" w:color="auto"/>
        <w:bottom w:val="none" w:sz="0" w:space="0" w:color="auto"/>
        <w:right w:val="none" w:sz="0" w:space="0" w:color="auto"/>
      </w:divBdr>
    </w:div>
    <w:div w:id="1202937143">
      <w:bodyDiv w:val="1"/>
      <w:marLeft w:val="0"/>
      <w:marRight w:val="0"/>
      <w:marTop w:val="0"/>
      <w:marBottom w:val="0"/>
      <w:divBdr>
        <w:top w:val="none" w:sz="0" w:space="0" w:color="auto"/>
        <w:left w:val="none" w:sz="0" w:space="0" w:color="auto"/>
        <w:bottom w:val="none" w:sz="0" w:space="0" w:color="auto"/>
        <w:right w:val="none" w:sz="0" w:space="0" w:color="auto"/>
      </w:divBdr>
    </w:div>
    <w:div w:id="1203010784">
      <w:bodyDiv w:val="1"/>
      <w:marLeft w:val="0"/>
      <w:marRight w:val="0"/>
      <w:marTop w:val="0"/>
      <w:marBottom w:val="0"/>
      <w:divBdr>
        <w:top w:val="none" w:sz="0" w:space="0" w:color="auto"/>
        <w:left w:val="none" w:sz="0" w:space="0" w:color="auto"/>
        <w:bottom w:val="none" w:sz="0" w:space="0" w:color="auto"/>
        <w:right w:val="none" w:sz="0" w:space="0" w:color="auto"/>
      </w:divBdr>
    </w:div>
    <w:div w:id="1228689288">
      <w:bodyDiv w:val="1"/>
      <w:marLeft w:val="0"/>
      <w:marRight w:val="0"/>
      <w:marTop w:val="0"/>
      <w:marBottom w:val="0"/>
      <w:divBdr>
        <w:top w:val="none" w:sz="0" w:space="0" w:color="auto"/>
        <w:left w:val="none" w:sz="0" w:space="0" w:color="auto"/>
        <w:bottom w:val="none" w:sz="0" w:space="0" w:color="auto"/>
        <w:right w:val="none" w:sz="0" w:space="0" w:color="auto"/>
      </w:divBdr>
    </w:div>
    <w:div w:id="1251693851">
      <w:bodyDiv w:val="1"/>
      <w:marLeft w:val="0"/>
      <w:marRight w:val="0"/>
      <w:marTop w:val="0"/>
      <w:marBottom w:val="0"/>
      <w:divBdr>
        <w:top w:val="none" w:sz="0" w:space="0" w:color="auto"/>
        <w:left w:val="none" w:sz="0" w:space="0" w:color="auto"/>
        <w:bottom w:val="none" w:sz="0" w:space="0" w:color="auto"/>
        <w:right w:val="none" w:sz="0" w:space="0" w:color="auto"/>
      </w:divBdr>
    </w:div>
    <w:div w:id="1282497764">
      <w:bodyDiv w:val="1"/>
      <w:marLeft w:val="0"/>
      <w:marRight w:val="0"/>
      <w:marTop w:val="0"/>
      <w:marBottom w:val="0"/>
      <w:divBdr>
        <w:top w:val="none" w:sz="0" w:space="0" w:color="auto"/>
        <w:left w:val="none" w:sz="0" w:space="0" w:color="auto"/>
        <w:bottom w:val="none" w:sz="0" w:space="0" w:color="auto"/>
        <w:right w:val="none" w:sz="0" w:space="0" w:color="auto"/>
      </w:divBdr>
    </w:div>
    <w:div w:id="1291207882">
      <w:bodyDiv w:val="1"/>
      <w:marLeft w:val="0"/>
      <w:marRight w:val="0"/>
      <w:marTop w:val="0"/>
      <w:marBottom w:val="0"/>
      <w:divBdr>
        <w:top w:val="none" w:sz="0" w:space="0" w:color="auto"/>
        <w:left w:val="none" w:sz="0" w:space="0" w:color="auto"/>
        <w:bottom w:val="none" w:sz="0" w:space="0" w:color="auto"/>
        <w:right w:val="none" w:sz="0" w:space="0" w:color="auto"/>
      </w:divBdr>
    </w:div>
    <w:div w:id="1297376845">
      <w:bodyDiv w:val="1"/>
      <w:marLeft w:val="0"/>
      <w:marRight w:val="0"/>
      <w:marTop w:val="0"/>
      <w:marBottom w:val="0"/>
      <w:divBdr>
        <w:top w:val="none" w:sz="0" w:space="0" w:color="auto"/>
        <w:left w:val="none" w:sz="0" w:space="0" w:color="auto"/>
        <w:bottom w:val="none" w:sz="0" w:space="0" w:color="auto"/>
        <w:right w:val="none" w:sz="0" w:space="0" w:color="auto"/>
      </w:divBdr>
    </w:div>
    <w:div w:id="1300380297">
      <w:bodyDiv w:val="1"/>
      <w:marLeft w:val="0"/>
      <w:marRight w:val="0"/>
      <w:marTop w:val="0"/>
      <w:marBottom w:val="0"/>
      <w:divBdr>
        <w:top w:val="none" w:sz="0" w:space="0" w:color="auto"/>
        <w:left w:val="none" w:sz="0" w:space="0" w:color="auto"/>
        <w:bottom w:val="none" w:sz="0" w:space="0" w:color="auto"/>
        <w:right w:val="none" w:sz="0" w:space="0" w:color="auto"/>
      </w:divBdr>
    </w:div>
    <w:div w:id="1312296256">
      <w:bodyDiv w:val="1"/>
      <w:marLeft w:val="0"/>
      <w:marRight w:val="0"/>
      <w:marTop w:val="0"/>
      <w:marBottom w:val="0"/>
      <w:divBdr>
        <w:top w:val="none" w:sz="0" w:space="0" w:color="auto"/>
        <w:left w:val="none" w:sz="0" w:space="0" w:color="auto"/>
        <w:bottom w:val="none" w:sz="0" w:space="0" w:color="auto"/>
        <w:right w:val="none" w:sz="0" w:space="0" w:color="auto"/>
      </w:divBdr>
    </w:div>
    <w:div w:id="1314486133">
      <w:bodyDiv w:val="1"/>
      <w:marLeft w:val="0"/>
      <w:marRight w:val="0"/>
      <w:marTop w:val="0"/>
      <w:marBottom w:val="0"/>
      <w:divBdr>
        <w:top w:val="none" w:sz="0" w:space="0" w:color="auto"/>
        <w:left w:val="none" w:sz="0" w:space="0" w:color="auto"/>
        <w:bottom w:val="none" w:sz="0" w:space="0" w:color="auto"/>
        <w:right w:val="none" w:sz="0" w:space="0" w:color="auto"/>
      </w:divBdr>
    </w:div>
    <w:div w:id="1320381133">
      <w:bodyDiv w:val="1"/>
      <w:marLeft w:val="0"/>
      <w:marRight w:val="0"/>
      <w:marTop w:val="0"/>
      <w:marBottom w:val="0"/>
      <w:divBdr>
        <w:top w:val="none" w:sz="0" w:space="0" w:color="auto"/>
        <w:left w:val="none" w:sz="0" w:space="0" w:color="auto"/>
        <w:bottom w:val="none" w:sz="0" w:space="0" w:color="auto"/>
        <w:right w:val="none" w:sz="0" w:space="0" w:color="auto"/>
      </w:divBdr>
    </w:div>
    <w:div w:id="1324702864">
      <w:bodyDiv w:val="1"/>
      <w:marLeft w:val="0"/>
      <w:marRight w:val="0"/>
      <w:marTop w:val="0"/>
      <w:marBottom w:val="0"/>
      <w:divBdr>
        <w:top w:val="none" w:sz="0" w:space="0" w:color="auto"/>
        <w:left w:val="none" w:sz="0" w:space="0" w:color="auto"/>
        <w:bottom w:val="none" w:sz="0" w:space="0" w:color="auto"/>
        <w:right w:val="none" w:sz="0" w:space="0" w:color="auto"/>
      </w:divBdr>
    </w:div>
    <w:div w:id="1335953260">
      <w:bodyDiv w:val="1"/>
      <w:marLeft w:val="0"/>
      <w:marRight w:val="0"/>
      <w:marTop w:val="0"/>
      <w:marBottom w:val="0"/>
      <w:divBdr>
        <w:top w:val="none" w:sz="0" w:space="0" w:color="auto"/>
        <w:left w:val="none" w:sz="0" w:space="0" w:color="auto"/>
        <w:bottom w:val="none" w:sz="0" w:space="0" w:color="auto"/>
        <w:right w:val="none" w:sz="0" w:space="0" w:color="auto"/>
      </w:divBdr>
    </w:div>
    <w:div w:id="1344697735">
      <w:bodyDiv w:val="1"/>
      <w:marLeft w:val="0"/>
      <w:marRight w:val="0"/>
      <w:marTop w:val="0"/>
      <w:marBottom w:val="0"/>
      <w:divBdr>
        <w:top w:val="none" w:sz="0" w:space="0" w:color="auto"/>
        <w:left w:val="none" w:sz="0" w:space="0" w:color="auto"/>
        <w:bottom w:val="none" w:sz="0" w:space="0" w:color="auto"/>
        <w:right w:val="none" w:sz="0" w:space="0" w:color="auto"/>
      </w:divBdr>
    </w:div>
    <w:div w:id="1352950530">
      <w:bodyDiv w:val="1"/>
      <w:marLeft w:val="0"/>
      <w:marRight w:val="0"/>
      <w:marTop w:val="0"/>
      <w:marBottom w:val="0"/>
      <w:divBdr>
        <w:top w:val="none" w:sz="0" w:space="0" w:color="auto"/>
        <w:left w:val="none" w:sz="0" w:space="0" w:color="auto"/>
        <w:bottom w:val="none" w:sz="0" w:space="0" w:color="auto"/>
        <w:right w:val="none" w:sz="0" w:space="0" w:color="auto"/>
      </w:divBdr>
    </w:div>
    <w:div w:id="1358503899">
      <w:bodyDiv w:val="1"/>
      <w:marLeft w:val="0"/>
      <w:marRight w:val="0"/>
      <w:marTop w:val="0"/>
      <w:marBottom w:val="0"/>
      <w:divBdr>
        <w:top w:val="none" w:sz="0" w:space="0" w:color="auto"/>
        <w:left w:val="none" w:sz="0" w:space="0" w:color="auto"/>
        <w:bottom w:val="none" w:sz="0" w:space="0" w:color="auto"/>
        <w:right w:val="none" w:sz="0" w:space="0" w:color="auto"/>
      </w:divBdr>
    </w:div>
    <w:div w:id="1364208126">
      <w:bodyDiv w:val="1"/>
      <w:marLeft w:val="0"/>
      <w:marRight w:val="0"/>
      <w:marTop w:val="0"/>
      <w:marBottom w:val="0"/>
      <w:divBdr>
        <w:top w:val="none" w:sz="0" w:space="0" w:color="auto"/>
        <w:left w:val="none" w:sz="0" w:space="0" w:color="auto"/>
        <w:bottom w:val="none" w:sz="0" w:space="0" w:color="auto"/>
        <w:right w:val="none" w:sz="0" w:space="0" w:color="auto"/>
      </w:divBdr>
    </w:div>
    <w:div w:id="1369523864">
      <w:bodyDiv w:val="1"/>
      <w:marLeft w:val="0"/>
      <w:marRight w:val="0"/>
      <w:marTop w:val="0"/>
      <w:marBottom w:val="0"/>
      <w:divBdr>
        <w:top w:val="none" w:sz="0" w:space="0" w:color="auto"/>
        <w:left w:val="none" w:sz="0" w:space="0" w:color="auto"/>
        <w:bottom w:val="none" w:sz="0" w:space="0" w:color="auto"/>
        <w:right w:val="none" w:sz="0" w:space="0" w:color="auto"/>
      </w:divBdr>
    </w:div>
    <w:div w:id="1387871730">
      <w:bodyDiv w:val="1"/>
      <w:marLeft w:val="0"/>
      <w:marRight w:val="0"/>
      <w:marTop w:val="0"/>
      <w:marBottom w:val="0"/>
      <w:divBdr>
        <w:top w:val="none" w:sz="0" w:space="0" w:color="auto"/>
        <w:left w:val="none" w:sz="0" w:space="0" w:color="auto"/>
        <w:bottom w:val="none" w:sz="0" w:space="0" w:color="auto"/>
        <w:right w:val="none" w:sz="0" w:space="0" w:color="auto"/>
      </w:divBdr>
    </w:div>
    <w:div w:id="1400128265">
      <w:bodyDiv w:val="1"/>
      <w:marLeft w:val="0"/>
      <w:marRight w:val="0"/>
      <w:marTop w:val="0"/>
      <w:marBottom w:val="0"/>
      <w:divBdr>
        <w:top w:val="none" w:sz="0" w:space="0" w:color="auto"/>
        <w:left w:val="none" w:sz="0" w:space="0" w:color="auto"/>
        <w:bottom w:val="none" w:sz="0" w:space="0" w:color="auto"/>
        <w:right w:val="none" w:sz="0" w:space="0" w:color="auto"/>
      </w:divBdr>
    </w:div>
    <w:div w:id="1407798503">
      <w:bodyDiv w:val="1"/>
      <w:marLeft w:val="0"/>
      <w:marRight w:val="0"/>
      <w:marTop w:val="0"/>
      <w:marBottom w:val="0"/>
      <w:divBdr>
        <w:top w:val="none" w:sz="0" w:space="0" w:color="auto"/>
        <w:left w:val="none" w:sz="0" w:space="0" w:color="auto"/>
        <w:bottom w:val="none" w:sz="0" w:space="0" w:color="auto"/>
        <w:right w:val="none" w:sz="0" w:space="0" w:color="auto"/>
      </w:divBdr>
    </w:div>
    <w:div w:id="1413698917">
      <w:bodyDiv w:val="1"/>
      <w:marLeft w:val="0"/>
      <w:marRight w:val="0"/>
      <w:marTop w:val="0"/>
      <w:marBottom w:val="0"/>
      <w:divBdr>
        <w:top w:val="none" w:sz="0" w:space="0" w:color="auto"/>
        <w:left w:val="none" w:sz="0" w:space="0" w:color="auto"/>
        <w:bottom w:val="none" w:sz="0" w:space="0" w:color="auto"/>
        <w:right w:val="none" w:sz="0" w:space="0" w:color="auto"/>
      </w:divBdr>
    </w:div>
    <w:div w:id="1419788722">
      <w:bodyDiv w:val="1"/>
      <w:marLeft w:val="0"/>
      <w:marRight w:val="0"/>
      <w:marTop w:val="0"/>
      <w:marBottom w:val="0"/>
      <w:divBdr>
        <w:top w:val="none" w:sz="0" w:space="0" w:color="auto"/>
        <w:left w:val="none" w:sz="0" w:space="0" w:color="auto"/>
        <w:bottom w:val="none" w:sz="0" w:space="0" w:color="auto"/>
        <w:right w:val="none" w:sz="0" w:space="0" w:color="auto"/>
      </w:divBdr>
    </w:div>
    <w:div w:id="1431004851">
      <w:bodyDiv w:val="1"/>
      <w:marLeft w:val="0"/>
      <w:marRight w:val="0"/>
      <w:marTop w:val="0"/>
      <w:marBottom w:val="0"/>
      <w:divBdr>
        <w:top w:val="none" w:sz="0" w:space="0" w:color="auto"/>
        <w:left w:val="none" w:sz="0" w:space="0" w:color="auto"/>
        <w:bottom w:val="none" w:sz="0" w:space="0" w:color="auto"/>
        <w:right w:val="none" w:sz="0" w:space="0" w:color="auto"/>
      </w:divBdr>
    </w:div>
    <w:div w:id="1442460347">
      <w:bodyDiv w:val="1"/>
      <w:marLeft w:val="0"/>
      <w:marRight w:val="0"/>
      <w:marTop w:val="0"/>
      <w:marBottom w:val="0"/>
      <w:divBdr>
        <w:top w:val="none" w:sz="0" w:space="0" w:color="auto"/>
        <w:left w:val="none" w:sz="0" w:space="0" w:color="auto"/>
        <w:bottom w:val="none" w:sz="0" w:space="0" w:color="auto"/>
        <w:right w:val="none" w:sz="0" w:space="0" w:color="auto"/>
      </w:divBdr>
    </w:div>
    <w:div w:id="1445689870">
      <w:bodyDiv w:val="1"/>
      <w:marLeft w:val="0"/>
      <w:marRight w:val="0"/>
      <w:marTop w:val="0"/>
      <w:marBottom w:val="0"/>
      <w:divBdr>
        <w:top w:val="none" w:sz="0" w:space="0" w:color="auto"/>
        <w:left w:val="none" w:sz="0" w:space="0" w:color="auto"/>
        <w:bottom w:val="none" w:sz="0" w:space="0" w:color="auto"/>
        <w:right w:val="none" w:sz="0" w:space="0" w:color="auto"/>
      </w:divBdr>
    </w:div>
    <w:div w:id="1461536911">
      <w:bodyDiv w:val="1"/>
      <w:marLeft w:val="0"/>
      <w:marRight w:val="0"/>
      <w:marTop w:val="0"/>
      <w:marBottom w:val="0"/>
      <w:divBdr>
        <w:top w:val="none" w:sz="0" w:space="0" w:color="auto"/>
        <w:left w:val="none" w:sz="0" w:space="0" w:color="auto"/>
        <w:bottom w:val="none" w:sz="0" w:space="0" w:color="auto"/>
        <w:right w:val="none" w:sz="0" w:space="0" w:color="auto"/>
      </w:divBdr>
    </w:div>
    <w:div w:id="1466965816">
      <w:bodyDiv w:val="1"/>
      <w:marLeft w:val="0"/>
      <w:marRight w:val="0"/>
      <w:marTop w:val="0"/>
      <w:marBottom w:val="0"/>
      <w:divBdr>
        <w:top w:val="none" w:sz="0" w:space="0" w:color="auto"/>
        <w:left w:val="none" w:sz="0" w:space="0" w:color="auto"/>
        <w:bottom w:val="none" w:sz="0" w:space="0" w:color="auto"/>
        <w:right w:val="none" w:sz="0" w:space="0" w:color="auto"/>
      </w:divBdr>
    </w:div>
    <w:div w:id="1507209361">
      <w:bodyDiv w:val="1"/>
      <w:marLeft w:val="0"/>
      <w:marRight w:val="0"/>
      <w:marTop w:val="0"/>
      <w:marBottom w:val="0"/>
      <w:divBdr>
        <w:top w:val="none" w:sz="0" w:space="0" w:color="auto"/>
        <w:left w:val="none" w:sz="0" w:space="0" w:color="auto"/>
        <w:bottom w:val="none" w:sz="0" w:space="0" w:color="auto"/>
        <w:right w:val="none" w:sz="0" w:space="0" w:color="auto"/>
      </w:divBdr>
    </w:div>
    <w:div w:id="1511220151">
      <w:bodyDiv w:val="1"/>
      <w:marLeft w:val="0"/>
      <w:marRight w:val="0"/>
      <w:marTop w:val="0"/>
      <w:marBottom w:val="0"/>
      <w:divBdr>
        <w:top w:val="none" w:sz="0" w:space="0" w:color="auto"/>
        <w:left w:val="none" w:sz="0" w:space="0" w:color="auto"/>
        <w:bottom w:val="none" w:sz="0" w:space="0" w:color="auto"/>
        <w:right w:val="none" w:sz="0" w:space="0" w:color="auto"/>
      </w:divBdr>
    </w:div>
    <w:div w:id="1562718602">
      <w:bodyDiv w:val="1"/>
      <w:marLeft w:val="0"/>
      <w:marRight w:val="0"/>
      <w:marTop w:val="0"/>
      <w:marBottom w:val="0"/>
      <w:divBdr>
        <w:top w:val="none" w:sz="0" w:space="0" w:color="auto"/>
        <w:left w:val="none" w:sz="0" w:space="0" w:color="auto"/>
        <w:bottom w:val="none" w:sz="0" w:space="0" w:color="auto"/>
        <w:right w:val="none" w:sz="0" w:space="0" w:color="auto"/>
      </w:divBdr>
    </w:div>
    <w:div w:id="1573077651">
      <w:bodyDiv w:val="1"/>
      <w:marLeft w:val="0"/>
      <w:marRight w:val="0"/>
      <w:marTop w:val="0"/>
      <w:marBottom w:val="0"/>
      <w:divBdr>
        <w:top w:val="none" w:sz="0" w:space="0" w:color="auto"/>
        <w:left w:val="none" w:sz="0" w:space="0" w:color="auto"/>
        <w:bottom w:val="none" w:sz="0" w:space="0" w:color="auto"/>
        <w:right w:val="none" w:sz="0" w:space="0" w:color="auto"/>
      </w:divBdr>
    </w:div>
    <w:div w:id="1584220165">
      <w:bodyDiv w:val="1"/>
      <w:marLeft w:val="0"/>
      <w:marRight w:val="0"/>
      <w:marTop w:val="0"/>
      <w:marBottom w:val="0"/>
      <w:divBdr>
        <w:top w:val="none" w:sz="0" w:space="0" w:color="auto"/>
        <w:left w:val="none" w:sz="0" w:space="0" w:color="auto"/>
        <w:bottom w:val="none" w:sz="0" w:space="0" w:color="auto"/>
        <w:right w:val="none" w:sz="0" w:space="0" w:color="auto"/>
      </w:divBdr>
    </w:div>
    <w:div w:id="1588423996">
      <w:bodyDiv w:val="1"/>
      <w:marLeft w:val="0"/>
      <w:marRight w:val="0"/>
      <w:marTop w:val="0"/>
      <w:marBottom w:val="0"/>
      <w:divBdr>
        <w:top w:val="none" w:sz="0" w:space="0" w:color="auto"/>
        <w:left w:val="none" w:sz="0" w:space="0" w:color="auto"/>
        <w:bottom w:val="none" w:sz="0" w:space="0" w:color="auto"/>
        <w:right w:val="none" w:sz="0" w:space="0" w:color="auto"/>
      </w:divBdr>
    </w:div>
    <w:div w:id="1588683781">
      <w:bodyDiv w:val="1"/>
      <w:marLeft w:val="0"/>
      <w:marRight w:val="0"/>
      <w:marTop w:val="0"/>
      <w:marBottom w:val="0"/>
      <w:divBdr>
        <w:top w:val="none" w:sz="0" w:space="0" w:color="auto"/>
        <w:left w:val="none" w:sz="0" w:space="0" w:color="auto"/>
        <w:bottom w:val="none" w:sz="0" w:space="0" w:color="auto"/>
        <w:right w:val="none" w:sz="0" w:space="0" w:color="auto"/>
      </w:divBdr>
    </w:div>
    <w:div w:id="1591545406">
      <w:bodyDiv w:val="1"/>
      <w:marLeft w:val="0"/>
      <w:marRight w:val="0"/>
      <w:marTop w:val="0"/>
      <w:marBottom w:val="0"/>
      <w:divBdr>
        <w:top w:val="none" w:sz="0" w:space="0" w:color="auto"/>
        <w:left w:val="none" w:sz="0" w:space="0" w:color="auto"/>
        <w:bottom w:val="none" w:sz="0" w:space="0" w:color="auto"/>
        <w:right w:val="none" w:sz="0" w:space="0" w:color="auto"/>
      </w:divBdr>
    </w:div>
    <w:div w:id="1648362667">
      <w:bodyDiv w:val="1"/>
      <w:marLeft w:val="0"/>
      <w:marRight w:val="0"/>
      <w:marTop w:val="0"/>
      <w:marBottom w:val="0"/>
      <w:divBdr>
        <w:top w:val="none" w:sz="0" w:space="0" w:color="auto"/>
        <w:left w:val="none" w:sz="0" w:space="0" w:color="auto"/>
        <w:bottom w:val="none" w:sz="0" w:space="0" w:color="auto"/>
        <w:right w:val="none" w:sz="0" w:space="0" w:color="auto"/>
      </w:divBdr>
    </w:div>
    <w:div w:id="1648823261">
      <w:bodyDiv w:val="1"/>
      <w:marLeft w:val="0"/>
      <w:marRight w:val="0"/>
      <w:marTop w:val="0"/>
      <w:marBottom w:val="0"/>
      <w:divBdr>
        <w:top w:val="none" w:sz="0" w:space="0" w:color="auto"/>
        <w:left w:val="none" w:sz="0" w:space="0" w:color="auto"/>
        <w:bottom w:val="none" w:sz="0" w:space="0" w:color="auto"/>
        <w:right w:val="none" w:sz="0" w:space="0" w:color="auto"/>
      </w:divBdr>
    </w:div>
    <w:div w:id="1654869629">
      <w:bodyDiv w:val="1"/>
      <w:marLeft w:val="0"/>
      <w:marRight w:val="0"/>
      <w:marTop w:val="0"/>
      <w:marBottom w:val="0"/>
      <w:divBdr>
        <w:top w:val="none" w:sz="0" w:space="0" w:color="auto"/>
        <w:left w:val="none" w:sz="0" w:space="0" w:color="auto"/>
        <w:bottom w:val="none" w:sz="0" w:space="0" w:color="auto"/>
        <w:right w:val="none" w:sz="0" w:space="0" w:color="auto"/>
      </w:divBdr>
    </w:div>
    <w:div w:id="1671326663">
      <w:bodyDiv w:val="1"/>
      <w:marLeft w:val="0"/>
      <w:marRight w:val="0"/>
      <w:marTop w:val="0"/>
      <w:marBottom w:val="0"/>
      <w:divBdr>
        <w:top w:val="none" w:sz="0" w:space="0" w:color="auto"/>
        <w:left w:val="none" w:sz="0" w:space="0" w:color="auto"/>
        <w:bottom w:val="none" w:sz="0" w:space="0" w:color="auto"/>
        <w:right w:val="none" w:sz="0" w:space="0" w:color="auto"/>
      </w:divBdr>
    </w:div>
    <w:div w:id="1674214015">
      <w:bodyDiv w:val="1"/>
      <w:marLeft w:val="0"/>
      <w:marRight w:val="0"/>
      <w:marTop w:val="0"/>
      <w:marBottom w:val="0"/>
      <w:divBdr>
        <w:top w:val="none" w:sz="0" w:space="0" w:color="auto"/>
        <w:left w:val="none" w:sz="0" w:space="0" w:color="auto"/>
        <w:bottom w:val="none" w:sz="0" w:space="0" w:color="auto"/>
        <w:right w:val="none" w:sz="0" w:space="0" w:color="auto"/>
      </w:divBdr>
    </w:div>
    <w:div w:id="1676415232">
      <w:bodyDiv w:val="1"/>
      <w:marLeft w:val="0"/>
      <w:marRight w:val="0"/>
      <w:marTop w:val="0"/>
      <w:marBottom w:val="0"/>
      <w:divBdr>
        <w:top w:val="none" w:sz="0" w:space="0" w:color="auto"/>
        <w:left w:val="none" w:sz="0" w:space="0" w:color="auto"/>
        <w:bottom w:val="none" w:sz="0" w:space="0" w:color="auto"/>
        <w:right w:val="none" w:sz="0" w:space="0" w:color="auto"/>
      </w:divBdr>
    </w:div>
    <w:div w:id="1682975709">
      <w:bodyDiv w:val="1"/>
      <w:marLeft w:val="0"/>
      <w:marRight w:val="0"/>
      <w:marTop w:val="0"/>
      <w:marBottom w:val="0"/>
      <w:divBdr>
        <w:top w:val="none" w:sz="0" w:space="0" w:color="auto"/>
        <w:left w:val="none" w:sz="0" w:space="0" w:color="auto"/>
        <w:bottom w:val="none" w:sz="0" w:space="0" w:color="auto"/>
        <w:right w:val="none" w:sz="0" w:space="0" w:color="auto"/>
      </w:divBdr>
    </w:div>
    <w:div w:id="1699970141">
      <w:bodyDiv w:val="1"/>
      <w:marLeft w:val="0"/>
      <w:marRight w:val="0"/>
      <w:marTop w:val="0"/>
      <w:marBottom w:val="0"/>
      <w:divBdr>
        <w:top w:val="none" w:sz="0" w:space="0" w:color="auto"/>
        <w:left w:val="none" w:sz="0" w:space="0" w:color="auto"/>
        <w:bottom w:val="none" w:sz="0" w:space="0" w:color="auto"/>
        <w:right w:val="none" w:sz="0" w:space="0" w:color="auto"/>
      </w:divBdr>
    </w:div>
    <w:div w:id="1720862810">
      <w:bodyDiv w:val="1"/>
      <w:marLeft w:val="0"/>
      <w:marRight w:val="0"/>
      <w:marTop w:val="0"/>
      <w:marBottom w:val="0"/>
      <w:divBdr>
        <w:top w:val="none" w:sz="0" w:space="0" w:color="auto"/>
        <w:left w:val="none" w:sz="0" w:space="0" w:color="auto"/>
        <w:bottom w:val="none" w:sz="0" w:space="0" w:color="auto"/>
        <w:right w:val="none" w:sz="0" w:space="0" w:color="auto"/>
      </w:divBdr>
    </w:div>
    <w:div w:id="1723406010">
      <w:bodyDiv w:val="1"/>
      <w:marLeft w:val="0"/>
      <w:marRight w:val="0"/>
      <w:marTop w:val="0"/>
      <w:marBottom w:val="0"/>
      <w:divBdr>
        <w:top w:val="none" w:sz="0" w:space="0" w:color="auto"/>
        <w:left w:val="none" w:sz="0" w:space="0" w:color="auto"/>
        <w:bottom w:val="none" w:sz="0" w:space="0" w:color="auto"/>
        <w:right w:val="none" w:sz="0" w:space="0" w:color="auto"/>
      </w:divBdr>
    </w:div>
    <w:div w:id="1728264209">
      <w:bodyDiv w:val="1"/>
      <w:marLeft w:val="0"/>
      <w:marRight w:val="0"/>
      <w:marTop w:val="0"/>
      <w:marBottom w:val="0"/>
      <w:divBdr>
        <w:top w:val="none" w:sz="0" w:space="0" w:color="auto"/>
        <w:left w:val="none" w:sz="0" w:space="0" w:color="auto"/>
        <w:bottom w:val="none" w:sz="0" w:space="0" w:color="auto"/>
        <w:right w:val="none" w:sz="0" w:space="0" w:color="auto"/>
      </w:divBdr>
    </w:div>
    <w:div w:id="1736127960">
      <w:bodyDiv w:val="1"/>
      <w:marLeft w:val="0"/>
      <w:marRight w:val="0"/>
      <w:marTop w:val="0"/>
      <w:marBottom w:val="0"/>
      <w:divBdr>
        <w:top w:val="none" w:sz="0" w:space="0" w:color="auto"/>
        <w:left w:val="none" w:sz="0" w:space="0" w:color="auto"/>
        <w:bottom w:val="none" w:sz="0" w:space="0" w:color="auto"/>
        <w:right w:val="none" w:sz="0" w:space="0" w:color="auto"/>
      </w:divBdr>
    </w:div>
    <w:div w:id="1749812801">
      <w:bodyDiv w:val="1"/>
      <w:marLeft w:val="0"/>
      <w:marRight w:val="0"/>
      <w:marTop w:val="0"/>
      <w:marBottom w:val="0"/>
      <w:divBdr>
        <w:top w:val="none" w:sz="0" w:space="0" w:color="auto"/>
        <w:left w:val="none" w:sz="0" w:space="0" w:color="auto"/>
        <w:bottom w:val="none" w:sz="0" w:space="0" w:color="auto"/>
        <w:right w:val="none" w:sz="0" w:space="0" w:color="auto"/>
      </w:divBdr>
    </w:div>
    <w:div w:id="1754080944">
      <w:bodyDiv w:val="1"/>
      <w:marLeft w:val="0"/>
      <w:marRight w:val="0"/>
      <w:marTop w:val="0"/>
      <w:marBottom w:val="0"/>
      <w:divBdr>
        <w:top w:val="none" w:sz="0" w:space="0" w:color="auto"/>
        <w:left w:val="none" w:sz="0" w:space="0" w:color="auto"/>
        <w:bottom w:val="none" w:sz="0" w:space="0" w:color="auto"/>
        <w:right w:val="none" w:sz="0" w:space="0" w:color="auto"/>
      </w:divBdr>
    </w:div>
    <w:div w:id="1755395496">
      <w:bodyDiv w:val="1"/>
      <w:marLeft w:val="0"/>
      <w:marRight w:val="0"/>
      <w:marTop w:val="0"/>
      <w:marBottom w:val="0"/>
      <w:divBdr>
        <w:top w:val="none" w:sz="0" w:space="0" w:color="auto"/>
        <w:left w:val="none" w:sz="0" w:space="0" w:color="auto"/>
        <w:bottom w:val="none" w:sz="0" w:space="0" w:color="auto"/>
        <w:right w:val="none" w:sz="0" w:space="0" w:color="auto"/>
      </w:divBdr>
    </w:div>
    <w:div w:id="1760833116">
      <w:bodyDiv w:val="1"/>
      <w:marLeft w:val="0"/>
      <w:marRight w:val="0"/>
      <w:marTop w:val="0"/>
      <w:marBottom w:val="0"/>
      <w:divBdr>
        <w:top w:val="none" w:sz="0" w:space="0" w:color="auto"/>
        <w:left w:val="none" w:sz="0" w:space="0" w:color="auto"/>
        <w:bottom w:val="none" w:sz="0" w:space="0" w:color="auto"/>
        <w:right w:val="none" w:sz="0" w:space="0" w:color="auto"/>
      </w:divBdr>
    </w:div>
    <w:div w:id="1765682408">
      <w:bodyDiv w:val="1"/>
      <w:marLeft w:val="0"/>
      <w:marRight w:val="0"/>
      <w:marTop w:val="0"/>
      <w:marBottom w:val="0"/>
      <w:divBdr>
        <w:top w:val="none" w:sz="0" w:space="0" w:color="auto"/>
        <w:left w:val="none" w:sz="0" w:space="0" w:color="auto"/>
        <w:bottom w:val="none" w:sz="0" w:space="0" w:color="auto"/>
        <w:right w:val="none" w:sz="0" w:space="0" w:color="auto"/>
      </w:divBdr>
    </w:div>
    <w:div w:id="1773931920">
      <w:bodyDiv w:val="1"/>
      <w:marLeft w:val="0"/>
      <w:marRight w:val="0"/>
      <w:marTop w:val="0"/>
      <w:marBottom w:val="0"/>
      <w:divBdr>
        <w:top w:val="none" w:sz="0" w:space="0" w:color="auto"/>
        <w:left w:val="none" w:sz="0" w:space="0" w:color="auto"/>
        <w:bottom w:val="none" w:sz="0" w:space="0" w:color="auto"/>
        <w:right w:val="none" w:sz="0" w:space="0" w:color="auto"/>
      </w:divBdr>
    </w:div>
    <w:div w:id="1793475573">
      <w:bodyDiv w:val="1"/>
      <w:marLeft w:val="0"/>
      <w:marRight w:val="0"/>
      <w:marTop w:val="0"/>
      <w:marBottom w:val="0"/>
      <w:divBdr>
        <w:top w:val="none" w:sz="0" w:space="0" w:color="auto"/>
        <w:left w:val="none" w:sz="0" w:space="0" w:color="auto"/>
        <w:bottom w:val="none" w:sz="0" w:space="0" w:color="auto"/>
        <w:right w:val="none" w:sz="0" w:space="0" w:color="auto"/>
      </w:divBdr>
    </w:div>
    <w:div w:id="1794904102">
      <w:bodyDiv w:val="1"/>
      <w:marLeft w:val="0"/>
      <w:marRight w:val="0"/>
      <w:marTop w:val="0"/>
      <w:marBottom w:val="0"/>
      <w:divBdr>
        <w:top w:val="none" w:sz="0" w:space="0" w:color="auto"/>
        <w:left w:val="none" w:sz="0" w:space="0" w:color="auto"/>
        <w:bottom w:val="none" w:sz="0" w:space="0" w:color="auto"/>
        <w:right w:val="none" w:sz="0" w:space="0" w:color="auto"/>
      </w:divBdr>
    </w:div>
    <w:div w:id="1798405719">
      <w:bodyDiv w:val="1"/>
      <w:marLeft w:val="0"/>
      <w:marRight w:val="0"/>
      <w:marTop w:val="0"/>
      <w:marBottom w:val="0"/>
      <w:divBdr>
        <w:top w:val="none" w:sz="0" w:space="0" w:color="auto"/>
        <w:left w:val="none" w:sz="0" w:space="0" w:color="auto"/>
        <w:bottom w:val="none" w:sz="0" w:space="0" w:color="auto"/>
        <w:right w:val="none" w:sz="0" w:space="0" w:color="auto"/>
      </w:divBdr>
    </w:div>
    <w:div w:id="1798528443">
      <w:bodyDiv w:val="1"/>
      <w:marLeft w:val="0"/>
      <w:marRight w:val="0"/>
      <w:marTop w:val="0"/>
      <w:marBottom w:val="0"/>
      <w:divBdr>
        <w:top w:val="none" w:sz="0" w:space="0" w:color="auto"/>
        <w:left w:val="none" w:sz="0" w:space="0" w:color="auto"/>
        <w:bottom w:val="none" w:sz="0" w:space="0" w:color="auto"/>
        <w:right w:val="none" w:sz="0" w:space="0" w:color="auto"/>
      </w:divBdr>
    </w:div>
    <w:div w:id="1805271974">
      <w:bodyDiv w:val="1"/>
      <w:marLeft w:val="0"/>
      <w:marRight w:val="0"/>
      <w:marTop w:val="0"/>
      <w:marBottom w:val="0"/>
      <w:divBdr>
        <w:top w:val="none" w:sz="0" w:space="0" w:color="auto"/>
        <w:left w:val="none" w:sz="0" w:space="0" w:color="auto"/>
        <w:bottom w:val="none" w:sz="0" w:space="0" w:color="auto"/>
        <w:right w:val="none" w:sz="0" w:space="0" w:color="auto"/>
      </w:divBdr>
    </w:div>
    <w:div w:id="1808543606">
      <w:bodyDiv w:val="1"/>
      <w:marLeft w:val="0"/>
      <w:marRight w:val="0"/>
      <w:marTop w:val="0"/>
      <w:marBottom w:val="0"/>
      <w:divBdr>
        <w:top w:val="none" w:sz="0" w:space="0" w:color="auto"/>
        <w:left w:val="none" w:sz="0" w:space="0" w:color="auto"/>
        <w:bottom w:val="none" w:sz="0" w:space="0" w:color="auto"/>
        <w:right w:val="none" w:sz="0" w:space="0" w:color="auto"/>
      </w:divBdr>
    </w:div>
    <w:div w:id="1835534829">
      <w:bodyDiv w:val="1"/>
      <w:marLeft w:val="0"/>
      <w:marRight w:val="0"/>
      <w:marTop w:val="0"/>
      <w:marBottom w:val="0"/>
      <w:divBdr>
        <w:top w:val="none" w:sz="0" w:space="0" w:color="auto"/>
        <w:left w:val="none" w:sz="0" w:space="0" w:color="auto"/>
        <w:bottom w:val="none" w:sz="0" w:space="0" w:color="auto"/>
        <w:right w:val="none" w:sz="0" w:space="0" w:color="auto"/>
      </w:divBdr>
    </w:div>
    <w:div w:id="1864709827">
      <w:bodyDiv w:val="1"/>
      <w:marLeft w:val="0"/>
      <w:marRight w:val="0"/>
      <w:marTop w:val="0"/>
      <w:marBottom w:val="0"/>
      <w:divBdr>
        <w:top w:val="none" w:sz="0" w:space="0" w:color="auto"/>
        <w:left w:val="none" w:sz="0" w:space="0" w:color="auto"/>
        <w:bottom w:val="none" w:sz="0" w:space="0" w:color="auto"/>
        <w:right w:val="none" w:sz="0" w:space="0" w:color="auto"/>
      </w:divBdr>
    </w:div>
    <w:div w:id="1902935669">
      <w:bodyDiv w:val="1"/>
      <w:marLeft w:val="0"/>
      <w:marRight w:val="0"/>
      <w:marTop w:val="0"/>
      <w:marBottom w:val="0"/>
      <w:divBdr>
        <w:top w:val="none" w:sz="0" w:space="0" w:color="auto"/>
        <w:left w:val="none" w:sz="0" w:space="0" w:color="auto"/>
        <w:bottom w:val="none" w:sz="0" w:space="0" w:color="auto"/>
        <w:right w:val="none" w:sz="0" w:space="0" w:color="auto"/>
      </w:divBdr>
    </w:div>
    <w:div w:id="1906065102">
      <w:bodyDiv w:val="1"/>
      <w:marLeft w:val="0"/>
      <w:marRight w:val="0"/>
      <w:marTop w:val="0"/>
      <w:marBottom w:val="0"/>
      <w:divBdr>
        <w:top w:val="none" w:sz="0" w:space="0" w:color="auto"/>
        <w:left w:val="none" w:sz="0" w:space="0" w:color="auto"/>
        <w:bottom w:val="none" w:sz="0" w:space="0" w:color="auto"/>
        <w:right w:val="none" w:sz="0" w:space="0" w:color="auto"/>
      </w:divBdr>
    </w:div>
    <w:div w:id="1918442912">
      <w:bodyDiv w:val="1"/>
      <w:marLeft w:val="0"/>
      <w:marRight w:val="0"/>
      <w:marTop w:val="0"/>
      <w:marBottom w:val="0"/>
      <w:divBdr>
        <w:top w:val="none" w:sz="0" w:space="0" w:color="auto"/>
        <w:left w:val="none" w:sz="0" w:space="0" w:color="auto"/>
        <w:bottom w:val="none" w:sz="0" w:space="0" w:color="auto"/>
        <w:right w:val="none" w:sz="0" w:space="0" w:color="auto"/>
      </w:divBdr>
    </w:div>
    <w:div w:id="1920866400">
      <w:bodyDiv w:val="1"/>
      <w:marLeft w:val="0"/>
      <w:marRight w:val="0"/>
      <w:marTop w:val="0"/>
      <w:marBottom w:val="0"/>
      <w:divBdr>
        <w:top w:val="none" w:sz="0" w:space="0" w:color="auto"/>
        <w:left w:val="none" w:sz="0" w:space="0" w:color="auto"/>
        <w:bottom w:val="none" w:sz="0" w:space="0" w:color="auto"/>
        <w:right w:val="none" w:sz="0" w:space="0" w:color="auto"/>
      </w:divBdr>
    </w:div>
    <w:div w:id="1923754149">
      <w:bodyDiv w:val="1"/>
      <w:marLeft w:val="0"/>
      <w:marRight w:val="0"/>
      <w:marTop w:val="0"/>
      <w:marBottom w:val="0"/>
      <w:divBdr>
        <w:top w:val="none" w:sz="0" w:space="0" w:color="auto"/>
        <w:left w:val="none" w:sz="0" w:space="0" w:color="auto"/>
        <w:bottom w:val="none" w:sz="0" w:space="0" w:color="auto"/>
        <w:right w:val="none" w:sz="0" w:space="0" w:color="auto"/>
      </w:divBdr>
    </w:div>
    <w:div w:id="1931771396">
      <w:bodyDiv w:val="1"/>
      <w:marLeft w:val="0"/>
      <w:marRight w:val="0"/>
      <w:marTop w:val="0"/>
      <w:marBottom w:val="0"/>
      <w:divBdr>
        <w:top w:val="none" w:sz="0" w:space="0" w:color="auto"/>
        <w:left w:val="none" w:sz="0" w:space="0" w:color="auto"/>
        <w:bottom w:val="none" w:sz="0" w:space="0" w:color="auto"/>
        <w:right w:val="none" w:sz="0" w:space="0" w:color="auto"/>
      </w:divBdr>
    </w:div>
    <w:div w:id="1943298003">
      <w:bodyDiv w:val="1"/>
      <w:marLeft w:val="0"/>
      <w:marRight w:val="0"/>
      <w:marTop w:val="0"/>
      <w:marBottom w:val="0"/>
      <w:divBdr>
        <w:top w:val="none" w:sz="0" w:space="0" w:color="auto"/>
        <w:left w:val="none" w:sz="0" w:space="0" w:color="auto"/>
        <w:bottom w:val="none" w:sz="0" w:space="0" w:color="auto"/>
        <w:right w:val="none" w:sz="0" w:space="0" w:color="auto"/>
      </w:divBdr>
    </w:div>
    <w:div w:id="1945529563">
      <w:bodyDiv w:val="1"/>
      <w:marLeft w:val="0"/>
      <w:marRight w:val="0"/>
      <w:marTop w:val="0"/>
      <w:marBottom w:val="0"/>
      <w:divBdr>
        <w:top w:val="none" w:sz="0" w:space="0" w:color="auto"/>
        <w:left w:val="none" w:sz="0" w:space="0" w:color="auto"/>
        <w:bottom w:val="none" w:sz="0" w:space="0" w:color="auto"/>
        <w:right w:val="none" w:sz="0" w:space="0" w:color="auto"/>
      </w:divBdr>
    </w:div>
    <w:div w:id="1948393098">
      <w:bodyDiv w:val="1"/>
      <w:marLeft w:val="0"/>
      <w:marRight w:val="0"/>
      <w:marTop w:val="0"/>
      <w:marBottom w:val="0"/>
      <w:divBdr>
        <w:top w:val="none" w:sz="0" w:space="0" w:color="auto"/>
        <w:left w:val="none" w:sz="0" w:space="0" w:color="auto"/>
        <w:bottom w:val="none" w:sz="0" w:space="0" w:color="auto"/>
        <w:right w:val="none" w:sz="0" w:space="0" w:color="auto"/>
      </w:divBdr>
    </w:div>
    <w:div w:id="1955556507">
      <w:bodyDiv w:val="1"/>
      <w:marLeft w:val="0"/>
      <w:marRight w:val="0"/>
      <w:marTop w:val="0"/>
      <w:marBottom w:val="0"/>
      <w:divBdr>
        <w:top w:val="none" w:sz="0" w:space="0" w:color="auto"/>
        <w:left w:val="none" w:sz="0" w:space="0" w:color="auto"/>
        <w:bottom w:val="none" w:sz="0" w:space="0" w:color="auto"/>
        <w:right w:val="none" w:sz="0" w:space="0" w:color="auto"/>
      </w:divBdr>
    </w:div>
    <w:div w:id="1969361690">
      <w:bodyDiv w:val="1"/>
      <w:marLeft w:val="0"/>
      <w:marRight w:val="0"/>
      <w:marTop w:val="0"/>
      <w:marBottom w:val="0"/>
      <w:divBdr>
        <w:top w:val="none" w:sz="0" w:space="0" w:color="auto"/>
        <w:left w:val="none" w:sz="0" w:space="0" w:color="auto"/>
        <w:bottom w:val="none" w:sz="0" w:space="0" w:color="auto"/>
        <w:right w:val="none" w:sz="0" w:space="0" w:color="auto"/>
      </w:divBdr>
    </w:div>
    <w:div w:id="2011718223">
      <w:bodyDiv w:val="1"/>
      <w:marLeft w:val="0"/>
      <w:marRight w:val="0"/>
      <w:marTop w:val="0"/>
      <w:marBottom w:val="0"/>
      <w:divBdr>
        <w:top w:val="none" w:sz="0" w:space="0" w:color="auto"/>
        <w:left w:val="none" w:sz="0" w:space="0" w:color="auto"/>
        <w:bottom w:val="none" w:sz="0" w:space="0" w:color="auto"/>
        <w:right w:val="none" w:sz="0" w:space="0" w:color="auto"/>
      </w:divBdr>
    </w:div>
    <w:div w:id="2016377261">
      <w:bodyDiv w:val="1"/>
      <w:marLeft w:val="0"/>
      <w:marRight w:val="0"/>
      <w:marTop w:val="0"/>
      <w:marBottom w:val="0"/>
      <w:divBdr>
        <w:top w:val="none" w:sz="0" w:space="0" w:color="auto"/>
        <w:left w:val="none" w:sz="0" w:space="0" w:color="auto"/>
        <w:bottom w:val="none" w:sz="0" w:space="0" w:color="auto"/>
        <w:right w:val="none" w:sz="0" w:space="0" w:color="auto"/>
      </w:divBdr>
    </w:div>
    <w:div w:id="2033411903">
      <w:bodyDiv w:val="1"/>
      <w:marLeft w:val="0"/>
      <w:marRight w:val="0"/>
      <w:marTop w:val="0"/>
      <w:marBottom w:val="0"/>
      <w:divBdr>
        <w:top w:val="none" w:sz="0" w:space="0" w:color="auto"/>
        <w:left w:val="none" w:sz="0" w:space="0" w:color="auto"/>
        <w:bottom w:val="none" w:sz="0" w:space="0" w:color="auto"/>
        <w:right w:val="none" w:sz="0" w:space="0" w:color="auto"/>
      </w:divBdr>
    </w:div>
    <w:div w:id="2059235948">
      <w:bodyDiv w:val="1"/>
      <w:marLeft w:val="0"/>
      <w:marRight w:val="0"/>
      <w:marTop w:val="0"/>
      <w:marBottom w:val="0"/>
      <w:divBdr>
        <w:top w:val="none" w:sz="0" w:space="0" w:color="auto"/>
        <w:left w:val="none" w:sz="0" w:space="0" w:color="auto"/>
        <w:bottom w:val="none" w:sz="0" w:space="0" w:color="auto"/>
        <w:right w:val="none" w:sz="0" w:space="0" w:color="auto"/>
      </w:divBdr>
    </w:div>
    <w:div w:id="2063283816">
      <w:bodyDiv w:val="1"/>
      <w:marLeft w:val="0"/>
      <w:marRight w:val="0"/>
      <w:marTop w:val="0"/>
      <w:marBottom w:val="0"/>
      <w:divBdr>
        <w:top w:val="none" w:sz="0" w:space="0" w:color="auto"/>
        <w:left w:val="none" w:sz="0" w:space="0" w:color="auto"/>
        <w:bottom w:val="none" w:sz="0" w:space="0" w:color="auto"/>
        <w:right w:val="none" w:sz="0" w:space="0" w:color="auto"/>
      </w:divBdr>
    </w:div>
    <w:div w:id="2066756913">
      <w:bodyDiv w:val="1"/>
      <w:marLeft w:val="0"/>
      <w:marRight w:val="0"/>
      <w:marTop w:val="0"/>
      <w:marBottom w:val="0"/>
      <w:divBdr>
        <w:top w:val="none" w:sz="0" w:space="0" w:color="auto"/>
        <w:left w:val="none" w:sz="0" w:space="0" w:color="auto"/>
        <w:bottom w:val="none" w:sz="0" w:space="0" w:color="auto"/>
        <w:right w:val="none" w:sz="0" w:space="0" w:color="auto"/>
      </w:divBdr>
    </w:div>
    <w:div w:id="2071147191">
      <w:bodyDiv w:val="1"/>
      <w:marLeft w:val="0"/>
      <w:marRight w:val="0"/>
      <w:marTop w:val="0"/>
      <w:marBottom w:val="0"/>
      <w:divBdr>
        <w:top w:val="none" w:sz="0" w:space="0" w:color="auto"/>
        <w:left w:val="none" w:sz="0" w:space="0" w:color="auto"/>
        <w:bottom w:val="none" w:sz="0" w:space="0" w:color="auto"/>
        <w:right w:val="none" w:sz="0" w:space="0" w:color="auto"/>
      </w:divBdr>
    </w:div>
    <w:div w:id="2097357219">
      <w:bodyDiv w:val="1"/>
      <w:marLeft w:val="0"/>
      <w:marRight w:val="0"/>
      <w:marTop w:val="0"/>
      <w:marBottom w:val="0"/>
      <w:divBdr>
        <w:top w:val="none" w:sz="0" w:space="0" w:color="auto"/>
        <w:left w:val="none" w:sz="0" w:space="0" w:color="auto"/>
        <w:bottom w:val="none" w:sz="0" w:space="0" w:color="auto"/>
        <w:right w:val="none" w:sz="0" w:space="0" w:color="auto"/>
      </w:divBdr>
    </w:div>
    <w:div w:id="2103139563">
      <w:bodyDiv w:val="1"/>
      <w:marLeft w:val="0"/>
      <w:marRight w:val="0"/>
      <w:marTop w:val="0"/>
      <w:marBottom w:val="0"/>
      <w:divBdr>
        <w:top w:val="none" w:sz="0" w:space="0" w:color="auto"/>
        <w:left w:val="none" w:sz="0" w:space="0" w:color="auto"/>
        <w:bottom w:val="none" w:sz="0" w:space="0" w:color="auto"/>
        <w:right w:val="none" w:sz="0" w:space="0" w:color="auto"/>
      </w:divBdr>
    </w:div>
    <w:div w:id="2104186073">
      <w:bodyDiv w:val="1"/>
      <w:marLeft w:val="0"/>
      <w:marRight w:val="0"/>
      <w:marTop w:val="0"/>
      <w:marBottom w:val="0"/>
      <w:divBdr>
        <w:top w:val="none" w:sz="0" w:space="0" w:color="auto"/>
        <w:left w:val="none" w:sz="0" w:space="0" w:color="auto"/>
        <w:bottom w:val="none" w:sz="0" w:space="0" w:color="auto"/>
        <w:right w:val="none" w:sz="0" w:space="0" w:color="auto"/>
      </w:divBdr>
    </w:div>
    <w:div w:id="2114275403">
      <w:bodyDiv w:val="1"/>
      <w:marLeft w:val="0"/>
      <w:marRight w:val="0"/>
      <w:marTop w:val="0"/>
      <w:marBottom w:val="0"/>
      <w:divBdr>
        <w:top w:val="none" w:sz="0" w:space="0" w:color="auto"/>
        <w:left w:val="none" w:sz="0" w:space="0" w:color="auto"/>
        <w:bottom w:val="none" w:sz="0" w:space="0" w:color="auto"/>
        <w:right w:val="none" w:sz="0" w:space="0" w:color="auto"/>
      </w:divBdr>
    </w:div>
    <w:div w:id="2124374179">
      <w:bodyDiv w:val="1"/>
      <w:marLeft w:val="0"/>
      <w:marRight w:val="0"/>
      <w:marTop w:val="0"/>
      <w:marBottom w:val="0"/>
      <w:divBdr>
        <w:top w:val="none" w:sz="0" w:space="0" w:color="auto"/>
        <w:left w:val="none" w:sz="0" w:space="0" w:color="auto"/>
        <w:bottom w:val="none" w:sz="0" w:space="0" w:color="auto"/>
        <w:right w:val="none" w:sz="0" w:space="0" w:color="auto"/>
      </w:divBdr>
    </w:div>
    <w:div w:id="2134982974">
      <w:bodyDiv w:val="1"/>
      <w:marLeft w:val="0"/>
      <w:marRight w:val="0"/>
      <w:marTop w:val="0"/>
      <w:marBottom w:val="0"/>
      <w:divBdr>
        <w:top w:val="none" w:sz="0" w:space="0" w:color="auto"/>
        <w:left w:val="none" w:sz="0" w:space="0" w:color="auto"/>
        <w:bottom w:val="none" w:sz="0" w:space="0" w:color="auto"/>
        <w:right w:val="none" w:sz="0" w:space="0" w:color="auto"/>
      </w:divBdr>
    </w:div>
    <w:div w:id="21358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Veg07</b:Tag>
    <b:SourceType>BookSection</b:SourceType>
    <b:Guid>{66088959-68A2-4961-85A4-79C85E4C62E3}</b:Guid>
    <b:Title>Brecha digital: un problema multidimensional de la sociedad emergente</b:Title>
    <b:Year>2007</b:Year>
    <b:City>Brasilia</b:City>
    <b:CountryRegion>Brasil</b:CountryRegion>
    <b:Pages>102</b:Pages>
    <b:Author>
      <b:Author>
        <b:NameList>
          <b:Person>
            <b:Last>Vega-Almeida</b:Last>
            <b:First>Rosa</b:First>
            <b:Middle>Lidia</b:Middle>
          </b:Person>
        </b:NameList>
      </b:Author>
      <b:BookAuthor>
        <b:NameList>
          <b:Person>
            <b:Last>Vega-Almeida</b:Last>
            <b:First>Rosa</b:First>
            <b:Middle>Lidia</b:Middle>
          </b:Person>
        </b:NameList>
      </b:BookAuthor>
    </b:Author>
    <b:BookTitle>Brecha digital: un problema multidimensional de la sociedad emergente</b:BookTitle>
    <b:RefOrder>4</b:RefOrder>
  </b:Source>
  <b:Source>
    <b:Tag>UCR17</b:Tag>
    <b:SourceType>Report</b:SourceType>
    <b:Guid>{668645F8-10B0-49F4-9C00-4D6A2EACA69C}</b:Guid>
    <b:Title>Hacia la Sociedad de la Información y el Conocimiento en Costa Rica: Informe 2017/Programa Sociedad de la Información y el Conocimiento, Universidad de Costa Rica.</b:Title>
    <b:Year>2017</b:Year>
    <b:Pages>192</b:Pages>
    <b:City>San José.</b:City>
    <b:Publisher>PROSIC, Universidad de Costa Rica</b:Publisher>
    <b:Author>
      <b:Author>
        <b:Corporate>UCR), Programa Institucional Sociedad de la Información y el Conocimiento (PROSIC) Universidad de Costa Rica</b:Corporate>
      </b:Author>
    </b:Author>
    <b:URL>http://www.prosic.ucr.ac.cr/sites/default/files/recursos/informe_2017.pdf</b:URL>
    <b:RefOrder>5</b:RefOrder>
  </b:Source>
  <b:Source>
    <b:Tag>Hil01</b:Tag>
    <b:SourceType>Book</b:SourceType>
    <b:Guid>{920973C7-A89A-4C34-B86D-4680EAADA510}</b:Guid>
    <b:Title>From Industrial Economics to Digital Economics: an introduction to the transition</b:Title>
    <b:Year>2001</b:Year>
    <b:Publisher>Naciones Unidas</b:Publisher>
    <b:City>Santiago</b:City>
    <b:Author>
      <b:Author>
        <b:NameList>
          <b:Person>
            <b:Last>Hilbert</b:Last>
            <b:First>Martin</b:First>
            <b:Middle>R.</b:Middle>
          </b:Person>
        </b:NameList>
      </b:Author>
    </b:Author>
    <b:CountryRegion>Chile</b:CountryRegion>
    <b:Pages>106</b:Pages>
    <b:RefOrder>6</b:RefOrder>
  </b:Source>
  <b:Source>
    <b:Tag>PhD20</b:Tag>
    <b:SourceType>InternetSite</b:SourceType>
    <b:Guid>{0A18CB66-4690-41EE-8323-F79238568D0D}</b:Guid>
    <b:Title>Universidad de Costa Rica</b:Title>
    <b:Year>2020</b:Year>
    <b:Month>Mayo</b:Month>
    <b:Day>18</b:Day>
    <b:ShortTitle>Voz experta: Las personas adultas mayores frente a las tecnologías de la información y la comunicación (TIC)</b:ShortTitle>
    <b:YearAccessed>2024</b:YearAccessed>
    <b:MonthAccessed>Febrero</b:MonthAccessed>
    <b:DayAccessed>25</b:DayAccessed>
    <b:URL>https://www.ucr.ac.cr/noticias/2020/05/18/voz-experta-las-personas-adultas-mayores-frente-a-las-tecnologias-de-la-informacion-y-la-comunicacion-tic.html</b:URL>
    <b:Author>
      <b:Author>
        <b:NameList>
          <b:Person>
            <b:Last>Ph. D. Castro</b:Last>
            <b:First>María</b:First>
            <b:Middle>Dolores</b:Middle>
          </b:Person>
        </b:NameList>
      </b:Author>
      <b:Editor>
        <b:NameList>
          <b:Person>
            <b:Last>Castro</b:Last>
            <b:First>María</b:First>
            <b:Middle>Dolores</b:Middle>
          </b:Person>
        </b:NameList>
      </b:Editor>
    </b:Author>
    <b:InternetSiteTitle>Universidad de Costa Rica</b:InternetSiteTitle>
    <b:RefOrder>7</b:RefOrder>
  </b:Source>
  <b:Source>
    <b:Tag>Cisco</b:Tag>
    <b:SourceType>InternetSite</b:SourceType>
    <b:Guid>{93537D4F-DEE8-4DF8-9660-034EE15C76A4}</b:Guid>
    <b:Author>
      <b:Author>
        <b:NameList>
          <b:Person>
            <b:Last>Cisco</b:Last>
          </b:Person>
        </b:NameList>
      </b:Author>
    </b:Author>
    <b:Title>Cisco</b:Title>
    <b:URL>https://www.cisco.com/c/es_mx/products/security/what-is-cybersecurity.html</b:URL>
    <b:Year>2024</b:Year>
    <b:Month>Febrero</b:Month>
    <b:Day>25</b:Day>
    <b:RefOrder>8</b:RefOrder>
  </b:Source>
  <b:Source>
    <b:Tag>InformeCEPAL</b:Tag>
    <b:SourceType>Report</b:SourceType>
    <b:Guid>{D4CF075A-F870-43AF-B270-3A1597F325B3}</b:Guid>
    <b:Title>Las Personas Mayores de América Latina en la era digital: Superación de la brecha digital</b:Title>
    <b:Year>2019</b:Year>
    <b:Month>Abril</b:Month>
    <b:URL>https://repositorio.cepal.org/server/api/core/bitstreams/80368184-dd91-4a12-a5b4-b3d23e870e45/content</b:URL>
    <b:PublicationTitle>Las Personas Mayores de América Latina en la era digital: Superación de la brecha digital</b:PublicationTitle>
    <b:Publisher>CEPAL</b:Publisher>
    <b:Author>
      <b:Author>
        <b:NameList>
          <b:Person>
            <b:Last>Sunkel</b:Last>
            <b:First>Guillermo</b:First>
          </b:Person>
          <b:Person>
            <b:Last>Ullmann</b:Last>
            <b:First>Heidi</b:First>
          </b:Person>
        </b:NameList>
      </b:Author>
    </b:Author>
    <b:JournalName>CEPAL</b:JournalName>
    <b:YearAccessed>2024</b:YearAccessed>
    <b:MonthAccessed>02</b:MonthAccessed>
    <b:DayAccessed>25</b:DayAccessed>
    <b:Department>Asuntos Sociales de la División de Desarrollo Social</b:Department>
    <b:Institution>CEPAL</b:Institution>
    <b:RefOrder>9</b:RefOrder>
  </b:Source>
  <b:Source>
    <b:Tag>Fun22</b:Tag>
    <b:SourceType>DocumentFromInternetSite</b:SourceType>
    <b:Guid>{6296193F-AE8D-486A-93A9-C9671C2CC4EC}</b:Guid>
    <b:Title>Un 18% de españoles declara sentirse excluido del mundo online, según la encuesta de brecha digital de la Fundación Ferrer Guardia</b:Title>
    <b:Year>2022</b:Year>
    <b:Author>
      <b:Author>
        <b:Corporate>Fundación Ferrer Guardia</b:Corporate>
      </b:Author>
    </b:Author>
    <b:PeriodicalTitle>Brecha Digital</b:PeriodicalTitle>
    <b:InternetSiteTitle>Fundación Ferrer Guardia</b:InternetSiteTitle>
    <b:URL>https://www.ferrerguardia.org/blog/noticias-1/un-18-de-espanoles-se-siente-excluido-del-mundo-online-encuesta-de-brecha-digital-51</b:URL>
    <b:RefOrder>10</b:RefOrder>
  </b:Source>
  <b:Source>
    <b:Tag>CEP20</b:Tag>
    <b:SourceType>Report</b:SourceType>
    <b:Guid>{D0112654-D2EA-4B7A-A404-EA32D723D852}</b:Guid>
    <b:Title>Universalizar el acceso a las tecnologías digitales para enfrentar los efectos del Covid-19</b:Title>
    <b:Year>2020</b:Year>
    <b:URL>https://repositorio.cepal.org/server/api/core/bitstreams/b03540f1-8133-434d-8b62-2f0738515533/content</b:URL>
    <b:Author>
      <b:Author>
        <b:Corporate>CEPAL</b:Corporate>
      </b:Author>
    </b:Author>
    <b:Publisher>CEPAL</b:Publisher>
    <b:RefOrder>11</b:RefOrder>
  </b:Source>
  <b:Source>
    <b:Tag>PRO10</b:Tag>
    <b:SourceType>Report</b:SourceType>
    <b:Guid>{F79A9D62-CD32-45E2-997F-EF925ADB854E}</b:Guid>
    <b:Author>
      <b:Author>
        <b:Corporate>PROSIC</b:Corporate>
      </b:Author>
    </b:Author>
    <b:Title>Hacia la Sociedad de la Información y el Conocimiento en Costa Rica, 2010</b:Title>
    <b:Year>2010</b:Year>
    <b:Publisher>PROSIC</b:Publisher>
    <b:City>San José</b:City>
    <b:RefOrder>12</b:RefOrder>
  </b:Source>
  <b:Source>
    <b:Tag>Ant21</b:Tag>
    <b:SourceType>DocumentFromInternetSite</b:SourceType>
    <b:Guid>{F92649AB-203D-4DFE-9820-54219CC1A51D}</b:Guid>
    <b:Title>AntIt</b:Title>
    <b:Year>2021</b:Year>
    <b:Author>
      <b:Author>
        <b:Corporate>AntIt</b:Corporate>
      </b:Author>
    </b:Author>
    <b:InternetSiteTitle>AntIt</b:InternetSiteTitle>
    <b:Month>Agosto</b:Month>
    <b:Day>6</b:Day>
    <b:URL>https://www.antit.io/articulo/diciembre-rompio-record-de-delitos-informaticos-en-costa-rica</b:URL>
    <b:YearAccessed>2024</b:YearAccessed>
    <b:MonthAccessed>02</b:MonthAccessed>
    <b:DayAccessed>25</b:DayAccessed>
    <b:Comments>Tabla 5</b:Comments>
    <b:RefOrder>13</b:RefOrder>
  </b:Source>
  <b:Source>
    <b:Tag>Org22</b:Tag>
    <b:SourceType>Report</b:SourceType>
    <b:Guid>{0E9EAE9D-E6FB-4F25-9BB1-A04A78112AFF}</b:Guid>
    <b:Author>
      <b:Author>
        <b:Corporate>Organismo de Investigación Judicial</b:Corporate>
      </b:Author>
    </b:Author>
    <b:Title>Denuncias Por Fraude en Costa Rica 2016-2022</b:Title>
    <b:Year>2022</b:Year>
    <b:City>San Jose</b:City>
    <b:RefOrder>14</b:RefOrder>
  </b:Source>
  <b:Source>
    <b:Tag>Día22</b:Tag>
    <b:SourceType>DocumentFromInternetSite</b:SourceType>
    <b:Guid>{5146C14D-4847-49B2-913B-CFAE2B136F59}</b:Guid>
    <b:Title>Semanario Universidad</b:Title>
    <b:Year>2022</b:Year>
    <b:Month>Abril</b:Month>
    <b:Day>28</b:Day>
    <b:URL>https://semanariouniversidad.com/pais/oij-recibio-4-886-denuncias-de-fraude-a-cuentas-de-bancos-entre-2021-y-2022/</b:URL>
    <b:Author>
      <b:Author>
        <b:NameList>
          <b:Person>
            <b:Last>Díaz Zeledón</b:Last>
            <b:First>Natalia</b:First>
          </b:Person>
        </b:NameList>
      </b:Author>
    </b:Author>
    <b:RefOrder>15</b:RefOrder>
  </b:Source>
  <b:Source>
    <b:Tag>IBM24</b:Tag>
    <b:SourceType>DocumentFromInternetSite</b:SourceType>
    <b:Guid>{4A251020-472D-4EEC-946F-BD075DF481F5}</b:Guid>
    <b:Author>
      <b:Author>
        <b:Corporate>IBM</b:Corporate>
      </b:Author>
    </b:Author>
    <b:Title>IBM</b:Title>
    <b:Year>2024</b:Year>
    <b:Month>Febrero</b:Month>
    <b:Day>25</b:Day>
    <b:URL>https://www.ibm.com/es-es/topics/phishing</b:URL>
    <b:RefOrder>16</b:RefOrder>
  </b:Source>
  <b:Source>
    <b:Tag>Org20</b:Tag>
    <b:SourceType>Report</b:SourceType>
    <b:Guid>{C561739A-72E6-4617-8A4B-2081A5006017}</b:Guid>
    <b:Title>Delitos Informáticos a adultos mayores</b:Title>
    <b:Year>2020</b:Year>
    <b:Author>
      <b:Author>
        <b:Corporate>Organismo de Investigación Judicial</b:Corporate>
      </b:Author>
    </b:Author>
    <b:City>San José</b:City>
    <b:RefOrder>17</b:RefOrder>
  </b:Source>
  <b:Source>
    <b:Tag>Aso22</b:Tag>
    <b:SourceType>Report</b:SourceType>
    <b:Guid>{E97BFD1F-1158-4E51-9E5E-87B60FA79F23}</b:Guid>
    <b:Author>
      <b:Author>
        <b:Corporate>Asociación Gerontológica Costarricense</b:Corporate>
      </b:Author>
    </b:Author>
    <b:Title>Resumen del Informe de Resultados del Estudio Nacional 2022</b:Title>
    <b:Year>2022</b:Year>
    <b:Publisher>AGECO</b:Publisher>
    <b:City>San José</b:City>
    <b:RefOrder>18</b:RefOrder>
  </b:Source>
  <b:Source>
    <b:Tag>Bri20</b:Tag>
    <b:SourceType>DocumentFromInternetSite</b:SourceType>
    <b:Guid>{7A0D6C56-4EEA-4E25-BC46-A37CC1F0D7A8}</b:Guid>
    <b:Title>Frontiers</b:Title>
    <b:Year>2020</b:Year>
    <b:URL>https://www.frontiersin.org/journals/psychology/articles/10.3389/fpsyg.2020.00623/full</b:URL>
    <b:Author>
      <b:Author>
        <b:NameList>
          <b:Person>
            <b:Last>Briggs</b:Last>
            <b:First>Pam</b:First>
          </b:Person>
          <b:Person>
            <b:Last>Morrison</b:Last>
            <b:First>Benjamin A.</b:First>
          </b:Person>
          <b:Person>
            <b:Last>Coventry</b:Last>
            <b:First>Lynne</b:First>
          </b:Person>
        </b:NameList>
      </b:Author>
    </b:Author>
    <b:RefOrder>1</b:RefOrder>
  </b:Source>
  <b:Source>
    <b:Tag>Alp11</b:Tag>
    <b:SourceType>JournalArticle</b:SourceType>
    <b:Guid>{5CD48AB5-8E07-4DC4-9C81-C4419C90D045}</b:Guid>
    <b:Title>Jubilación y Calidad de Vida en la Edad Adulta Mayor</b:Title>
    <b:Year>2011</b:Year>
    <b:Author>
      <b:Author>
        <b:NameList>
          <b:Person>
            <b:Last>Alpízar Jiménez</b:Last>
            <b:First>Idalia</b:First>
          </b:Person>
        </b:NameList>
      </b:Author>
    </b:Author>
    <b:JournalName>Revista de la Facultad de Ciencias Sociales de la Universidad Nacional</b:JournalName>
    <b:Pages>20</b:Pages>
    <b:RefOrder>19</b:RefOrder>
  </b:Source>
  <b:Source>
    <b:Tag>Sol22</b:Tag>
    <b:SourceType>Report</b:SourceType>
    <b:Guid>{1BAA89DF-B2EB-4147-B644-7937BAE0867C}</b:Guid>
    <b:Title>Propuesta de un marco de trabajo para mejorar la seguridad en Internet para personas en edad laboral madura y personas adultas mayores de la asociación gerontológica costarricense que cuentan con alfabetización digital</b:Title>
    <b:Year>2022</b:Year>
    <b:Publisher>Universidad Cenfotec</b:Publisher>
    <b:City>San José</b:City>
    <b:Author>
      <b:Author>
        <b:NameList>
          <b:Person>
            <b:Last>Solórzano Jiménez</b:Last>
            <b:First>Eric</b:First>
          </b:Person>
          <b:Person>
            <b:Last>Monge Montoya</b:Last>
            <b:Middle>Diego</b:Middle>
            <b:First>Luis</b:First>
          </b:Person>
        </b:NameList>
      </b:Author>
    </b:Author>
    <b:RefOrder>20</b:RefOrder>
  </b:Source>
  <b:Source>
    <b:Tag>Qui21</b:Tag>
    <b:SourceType>JournalArticle</b:SourceType>
    <b:Guid>{38265CD3-AC6D-46C4-A07F-1CC4383CF69C}</b:Guid>
    <b:Title>Personas Adultas mayores frente a la Inclusión Social en América Latina: Un estudio de red. Volumen I</b:Title>
    <b:Year>2021</b:Year>
    <b:JournalName>Personas Adultas mayores frente a la Inclusión Social en América Latina: Un estudio de red. Volumen I</b:JournalName>
    <b:Pages>239</b:Pages>
    <b:Author>
      <b:Author>
        <b:NameList>
          <b:Person>
            <b:Last>Quinayás Medina</b:Last>
            <b:First>Gloria</b:First>
          </b:Person>
        </b:NameList>
      </b:Author>
    </b:Author>
    <b:RefOrder>21</b:RefOrder>
  </b:Source>
  <b:Source>
    <b:Tag>Ama24</b:Tag>
    <b:SourceType>InternetSite</b:SourceType>
    <b:Guid>{0AC49BB1-EC9D-4299-A655-94DAE2D9E12E}</b:Guid>
    <b:Author>
      <b:Author>
        <b:Corporate>Amazon Web Services</b:Corporate>
      </b:Author>
    </b:Author>
    <b:Year>2024</b:Year>
    <b:InternetSiteTitle>Amazon Web Services</b:InternetSiteTitle>
    <b:Month>02</b:Month>
    <b:Day>25</b:Day>
    <b:URL>https://aws.amazon.com/es/what-is/cybersecurity/#:~:text=La%20ciberseguridad%20es%20la%20pr%C3%A1ctica,cliente%20y%20cumplir%20la%20normativa.</b:URL>
    <b:RefOrder>2</b:RefOrder>
  </b:Source>
  <b:Source>
    <b:Tag>Asa99</b:Tag>
    <b:SourceType>DocumentFromInternetSite</b:SourceType>
    <b:Guid>{D72C1786-46BF-41D0-A3EA-4419D936FEFB}</b:Guid>
    <b:Title>Sistema Costarricense de información jurídica</b:Title>
    <b:Year>1999</b:Year>
    <b:Month>Octubre</b:Month>
    <b:Day>25</b:Day>
    <b:URL>https://www.pgrweb.go.cr/scij/Busqueda/Normativa/Normas/nrm_texto_completo.aspx?param1=NRTC&amp;nValor1=1&amp;nValor2=43655&amp;nValor3=95259&amp;strTipM#:~:text=f)%20Garantizar%20la%20protecci%C3%B3n%20y,de%20las%20personas%20adultas%20mayores.&amp;text=Para%20los%20efectos</b:URL>
    <b:Author>
      <b:Author>
        <b:Corporate>Asamblea Legislativa de la República de Costa Rica</b:Corporate>
      </b:Author>
    </b:Author>
    <b:YearAccessed>2024</b:YearAccessed>
    <b:MonthAccessed>Febrero</b:MonthAccessed>
    <b:DayAccessed>26</b:DayAccessed>
    <b:ShortTitle>Ley N° 7935</b:ShortTitle>
    <b:RefOrder>22</b:RefOrder>
  </b:Source>
  <b:Source>
    <b:Tag>Org</b:Tag>
    <b:SourceType>InternetSite</b:SourceType>
    <b:Guid>{D57920B4-CEEF-4C18-B5D8-FD50C94A16A8}</b:Guid>
    <b:Title>Poder Judicial</b:Title>
    <b:URL>https://servicios.poder-judicial.go.cr/index.php/tramites-y-servicios-institucionales/38-fraude-electronico</b:URL>
    <b:Author>
      <b:Author>
        <b:Corporate>Organismo de Investigación Judicial</b:Corporate>
      </b:Author>
    </b:Author>
    <b:RefOrder>23</b:RefOrder>
  </b:Source>
  <b:Source>
    <b:Tag>Uni20</b:Tag>
    <b:SourceType>InternetSite</b:SourceType>
    <b:Guid>{2D80EFFB-21D7-4FD1-89DE-0CDA029C014F}</b:Guid>
    <b:Author>
      <b:Author>
        <b:Corporate>Universidad Latina de Costa Rica</b:Corporate>
      </b:Author>
    </b:Author>
    <b:Title>Ulatina CR</b:Title>
    <b:Year>2020</b:Year>
    <b:Month>Julio</b:Month>
    <b:Day>09</b:Day>
    <b:URL>https://www.ulatina.ac.cr/articulos/que-son-las-tic-y-para-que-sirven</b:URL>
    <b:RefOrder>24</b:RefOrder>
  </b:Source>
  <b:Source>
    <b:Tag>Dic24</b:Tag>
    <b:SourceType>InternetSite</b:SourceType>
    <b:Guid>{219FD24E-AF72-48AA-B50A-078D71415A11}</b:Guid>
    <b:Author>
      <b:Author>
        <b:Corporate>Diccionario Panhispanico del Español Jurídico</b:Corporate>
      </b:Author>
    </b:Author>
    <b:Title>Diccionario Panhispanico del Español Jurídico</b:Title>
    <b:URL>https://dpej.rae.es/lema/jubilaci%C3%B3n</b:URL>
    <b:YearAccessed>2024</b:YearAccessed>
    <b:MonthAccessed>Febrero</b:MonthAccessed>
    <b:DayAccessed>26</b:DayAccessed>
    <b:RefOrder>25</b:RefOrder>
  </b:Source>
  <b:Source>
    <b:Tag>Dic241</b:Tag>
    <b:SourceType>InternetSite</b:SourceType>
    <b:Guid>{D5C2CAF7-E43F-40F4-9012-DE58FA71A390}</b:Guid>
    <b:Author>
      <b:Author>
        <b:Corporate>Diccionario panhispánico del español jurídico</b:Corporate>
      </b:Author>
    </b:Author>
    <b:Title>Diccionario panhispánico del español jurídico</b:Title>
    <b:URL>https://dpej.rae.es/lema/organismo-de-investigaci%C3%B3n-judicial-oij</b:URL>
    <b:YearAccessed>2024</b:YearAccessed>
    <b:MonthAccessed>Febrero</b:MonthAccessed>
    <b:DayAccessed>26</b:DayAccessed>
    <b:RefOrder>26</b:RefOrder>
  </b:Source>
  <b:Source>
    <b:Tag>AGE24</b:Tag>
    <b:SourceType>InternetSite</b:SourceType>
    <b:Guid>{0C73E684-AD34-4971-B307-5D0F6ED3A78D}</b:Guid>
    <b:Author>
      <b:Author>
        <b:Corporate>AGECO</b:Corporate>
      </b:Author>
    </b:Author>
    <b:Title>Asociación Gerontológica Costarricense</b:Title>
    <b:URL>https://ageco.org/#:~:text=Inicio%20Ageco%20%2D%20Asociaci%C3%B3n%20Gerontol%C3%B3gica%20Costarricense</b:URL>
    <b:YearAccessed>2024</b:YearAccessed>
    <b:MonthAccessed>Febrero</b:MonthAccessed>
    <b:DayAccessed>26</b:DayAccessed>
    <b:RefOrder>27</b:RefOrder>
  </b:Source>
  <b:Source>
    <b:Tag>Dic242</b:Tag>
    <b:SourceType>InternetSite</b:SourceType>
    <b:Guid>{A9296F6D-5726-49B4-855F-C0CCE29EEDAC}</b:Guid>
    <b:Author>
      <b:Author>
        <b:Corporate>Diccionario panhispánico del español jurídico</b:Corporate>
      </b:Author>
    </b:Author>
    <b:Title>Diccionario panhispánico del español jurídico</b:Title>
    <b:URL>https://dpej.rae.es/lema/red-social</b:URL>
    <b:YearAccessed>2024</b:YearAccessed>
    <b:MonthAccessed>Febrero</b:MonthAccessed>
    <b:DayAccessed>26</b:DayAccessed>
    <b:RefOrder>28</b:RefOrder>
  </b:Source>
  <b:Source>
    <b:Tag>Ban24</b:Tag>
    <b:SourceType>InternetSite</b:SourceType>
    <b:Guid>{6BE88390-B88C-4491-A8A3-50A2CD9476E3}</b:Guid>
    <b:Author>
      <b:Author>
        <b:Corporate>Banco Central de Costa Rica</b:Corporate>
      </b:Author>
    </b:Author>
    <b:Title>Banco Central de Costa Rica</b:Title>
    <b:URL>https://www.bccr.fi.cr/sistema-de-pagos/informaci%C3%B3n-general</b:URL>
    <b:YearAccessed>2024</b:YearAccessed>
    <b:MonthAccessed>Febrero</b:MonthAccessed>
    <b:DayAccessed>26</b:DayAccessed>
    <b:RefOrder>29</b:RefOrder>
  </b:Source>
  <b:Source>
    <b:Tag>Pro24</b:Tag>
    <b:SourceType>InternetSite</b:SourceType>
    <b:Guid>{A8F13BD1-3E78-4B24-A131-8F6307D4ACB7}</b:Guid>
    <b:Author>
      <b:Author>
        <b:Corporate>Procuradoría General de la República</b:Corporate>
      </b:Author>
    </b:Author>
    <b:Title>Sistema Costarricense de información Jurídica</b:Title>
    <b:URL>http://www.pgrweb.go.cr/scij/Busqueda/Normativa/Normas/nrm_articulo.aspx?param1=NRA&amp;nValor1=1&amp;nValor2=5027&amp;nValor3=98548&amp;nValor5=215604</b:URL>
    <b:YearAccessed>2024</b:YearAccessed>
    <b:MonthAccessed>Febrero</b:MonthAccessed>
    <b:DayAccessed>26</b:DayAccessed>
    <b:RefOrder>30</b:RefOrder>
  </b:Source>
  <b:Source>
    <b:Tag>Ins24</b:Tag>
    <b:SourceType>InternetSite</b:SourceType>
    <b:Guid>{ADC7EAE1-5AA4-48C7-901A-DC3E6E02EF5F}</b:Guid>
    <b:Author>
      <b:Author>
        <b:Corporate>Instituto Costarricense de Estadística y Censos</b:Corporate>
      </b:Author>
    </b:Author>
    <b:Title>INEC Costa Rica</b:Title>
    <b:URL>https://inec.cr/</b:URL>
    <b:YearAccessed>2024</b:YearAccessed>
    <b:MonthAccessed>Febrero</b:MonthAccessed>
    <b:DayAccessed>26</b:DayAccessed>
    <b:RefOrder>31</b:RefOrder>
  </b:Source>
  <b:Source>
    <b:Tag>Uni24</b:Tag>
    <b:SourceType>InternetSite</b:SourceType>
    <b:Guid>{22F1C807-2C8D-4127-B974-C9A369D97245}</b:Guid>
    <b:Author>
      <b:Author>
        <b:Corporate>Universidad de Costa Rica</b:Corporate>
      </b:Author>
    </b:Author>
    <b:Title>Universidad de Costa Rica</b:Title>
    <b:URL>https://www.ucr.ac.cr/</b:URL>
    <b:YearAccessed>2024</b:YearAccessed>
    <b:MonthAccessed>Febrero</b:MonthAccessed>
    <b:DayAccessed>26</b:DayAccessed>
    <b:RefOrder>3</b:RefOrder>
  </b:Source>
  <b:Source>
    <b:Tag>PRO24</b:Tag>
    <b:SourceType>InternetSite</b:SourceType>
    <b:Guid>{71C16B69-11D5-483D-954D-BD71647992C4}</b:Guid>
    <b:Title>Programa Institucional Sociedad de la Información y el Conocimiento</b:Title>
    <b:URL>http://www.prosic.ucr.ac.cr/</b:URL>
    <b:Author>
      <b:Author>
        <b:Corporate>PROSIC</b:Corporate>
      </b:Author>
    </b:Author>
    <b:YearAccessed>2024</b:YearAccessed>
    <b:MonthAccessed>Febrero</b:MonthAccessed>
    <b:DayAccessed>25</b:DayAccessed>
    <b:RefOrder>32</b:RefOrder>
  </b:Source>
  <b:Source>
    <b:Tag>Rea24</b:Tag>
    <b:SourceType>InternetSite</b:SourceType>
    <b:Guid>{B2087B0F-4E6A-4C54-8904-5668A763560A}</b:Guid>
    <b:Author>
      <b:Author>
        <b:Corporate>Real Academia Española</b:Corporate>
      </b:Author>
    </b:Author>
    <b:Title>Diccionario de la Real Academia Española</b:Title>
    <b:URL>https://dle.rae.es/gerontolog%C3%ADa?m=form</b:URL>
    <b:YearAccessed>2024</b:YearAccessed>
    <b:MonthAccessed>Febrero</b:MonthAccessed>
    <b:DayAccessed>27</b:DayAccessed>
    <b:RefOrder>33</b:RefOrder>
  </b:Source>
  <b:Source>
    <b:Tag>Pei18</b:Tag>
    <b:SourceType>DocumentFromInternetSite</b:SourceType>
    <b:Guid>{4600429F-A77F-4AF8-A077-4ACA7A368A00}</b:Guid>
    <b:Title>Economipedia</b:Title>
    <b:Year>2018</b:Year>
    <b:Month>Mayo</b:Month>
    <b:Day>11</b:Day>
    <b:URL>https://economipedia.com/definiciones/nativo-digital.html</b:URL>
    <b:Author>
      <b:Author>
        <b:NameList>
          <b:Person>
            <b:Last>Peiró</b:Last>
            <b:First>Rosario</b:First>
          </b:Person>
        </b:NameList>
      </b:Author>
    </b:Author>
    <b:RefOrder>34</b:RefOrder>
  </b:Source>
  <b:Source>
    <b:Tag>Gru</b:Tag>
    <b:SourceType>DocumentFromInternetSite</b:SourceType>
    <b:Guid>{0E59CE45-2E4A-442C-B180-B43166888EED}</b:Guid>
    <b:Title>Grupo Atico 34</b:Title>
    <b:URL>https://protecciondatos-lopd.com/empresas/brecha-digital/</b:URL>
    <b:Author>
      <b:Author>
        <b:Corporate>Grupo Atico 34</b:Corporate>
      </b:Author>
    </b:Author>
    <b:RefOrder>35</b:RefOrder>
  </b:Source>
  <b:Source>
    <b:Tag>Alv22</b:Tag>
    <b:SourceType>DocumentFromInternetSite</b:SourceType>
    <b:Guid>{94CD1150-64C2-42AA-8845-171C282A27DD}</b:Guid>
    <b:Title>El Observador</b:Title>
    <b:Year>2022</b:Year>
    <b:Month>Julio</b:Month>
    <b:Day>12</b:Day>
    <b:URL>https://observador.cr/cada-habitante-de-costa-rica-tiene-15-celulares-segun-las-estadisticas-de-sutel/</b:URL>
    <b:Author>
      <b:Author>
        <b:NameList>
          <b:Person>
            <b:Last>Alvarado</b:Last>
            <b:First>Josué</b:First>
          </b:Person>
        </b:NameList>
      </b:Author>
    </b:Author>
    <b:RefOrder>36</b:RefOrder>
  </b:Source>
  <b:Source>
    <b:Tag>Ols11</b:Tag>
    <b:SourceType>JournalArticle</b:SourceType>
    <b:Guid>{19D67410-4CD4-4DFF-B6FA-39D55DB9C5C8}</b:Guid>
    <b:Title>Diffusion of Technology: Frequency of Use for Younger and Older Adults. Ageing Int. 2011</b:Title>
    <b:Year>2011</b:Year>
    <b:JournalName>National Library of Medicine</b:JournalName>
    <b:Author>
      <b:Author>
        <b:NameList>
          <b:Person>
            <b:Last>Olson</b:Last>
            <b:First>KE</b:First>
          </b:Person>
          <b:Person>
            <b:Last>O'Brien</b:Last>
            <b:First>WA</b:First>
          </b:Person>
          <b:Person>
            <b:Last>Rogers</b:Last>
            <b:First>WA</b:First>
          </b:Person>
          <b:Person>
            <b:Last>Charness</b:Last>
            <b:First>N</b:First>
          </b:Person>
        </b:NameList>
      </b:Author>
    </b:Author>
    <b:RefOrder>37</b:RefOrder>
  </b:Source>
  <b:Source>
    <b:Tag>Say10</b:Tag>
    <b:SourceType>Report</b:SourceType>
    <b:Guid>{CDF14284-81D2-470E-AE7F-DD7D3021A172}</b:Guid>
    <b:Title>Telling the story of older people e-mailing: An ethnographical study. </b:Title>
    <b:Year>2010</b:Year>
    <b:Author>
      <b:Author>
        <b:NameList>
          <b:Person>
            <b:Last>Sayago</b:Last>
            <b:First>S</b:First>
          </b:Person>
          <b:Person>
            <b:Last>Blat</b:Last>
            <b:First>J</b:First>
          </b:Person>
        </b:NameList>
      </b:Author>
    </b:Author>
    <b:RefOrder>38</b:RefOrder>
  </b:Source>
</b:Sources>
</file>

<file path=customXml/itemProps1.xml><?xml version="1.0" encoding="utf-8"?>
<ds:datastoreItem xmlns:ds="http://schemas.openxmlformats.org/officeDocument/2006/customXml" ds:itemID="{D13F1005-4A56-4857-B6CD-BB23D9FD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23</Pages>
  <Words>5529</Words>
  <Characters>30413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RAYO JACKSON ANTONIO</dc:creator>
  <cp:keywords/>
  <dc:description/>
  <cp:lastModifiedBy>PEREZ RAYO JACKSON ANTONIO</cp:lastModifiedBy>
  <cp:revision>3</cp:revision>
  <dcterms:created xsi:type="dcterms:W3CDTF">2024-04-15T23:41:00Z</dcterms:created>
  <dcterms:modified xsi:type="dcterms:W3CDTF">2024-04-16T13:50:00Z</dcterms:modified>
</cp:coreProperties>
</file>